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3DB" w:rsidRDefault="0011692A">
      <w:r>
        <w:t>Métadonnées pour le projet de publication de la flore exotique (En).</w:t>
      </w:r>
    </w:p>
    <w:p w:rsidR="0011692A" w:rsidRDefault="0011692A">
      <w:r>
        <w:t xml:space="preserve">Tous les commentaires sont bienvenus, et seront plus facilement visibles si dans une autre couleur ou insérés en tant que commentaires dans le doc. Ce n’est pas publié au sens propre, simplement enregistré comme projet dans l’outil de publication sur GBIF sans aucun partage. </w:t>
      </w:r>
      <w:r w:rsidR="00077505">
        <w:t>Possibilité d’avoir l’accès à cet outil par une simple demande que je transfère à la plateforme si certains sont curieux d’y jeter un œil.</w:t>
      </w:r>
    </w:p>
    <w:p w:rsidR="00077505" w:rsidRDefault="00077505"/>
    <w:p w:rsidR="00FC4078" w:rsidRPr="00FC4078" w:rsidRDefault="00FC4078" w:rsidP="0011692A">
      <w:pPr>
        <w:shd w:val="clear" w:color="auto" w:fill="FFFFFF"/>
        <w:spacing w:after="75" w:line="240" w:lineRule="auto"/>
        <w:outlineLvl w:val="0"/>
        <w:rPr>
          <w:rFonts w:ascii="Arial" w:eastAsia="Times New Roman" w:hAnsi="Arial" w:cs="Arial"/>
          <w:b/>
          <w:bCs/>
          <w:color w:val="008959"/>
          <w:kern w:val="36"/>
          <w:sz w:val="30"/>
          <w:szCs w:val="30"/>
          <w:lang w:val="en-GB" w:eastAsia="fr-BE"/>
        </w:rPr>
      </w:pPr>
      <w:r>
        <w:rPr>
          <w:rFonts w:ascii="Arial" w:eastAsia="Times New Roman" w:hAnsi="Arial" w:cs="Arial"/>
          <w:b/>
          <w:bCs/>
          <w:color w:val="008959"/>
          <w:kern w:val="36"/>
          <w:sz w:val="30"/>
          <w:szCs w:val="30"/>
          <w:lang w:val="en-GB" w:eastAsia="fr-BE"/>
        </w:rPr>
        <w:t>Exotic plant occurrences in Wallonia</w:t>
      </w:r>
    </w:p>
    <w:p w:rsidR="0011692A" w:rsidRPr="0011692A" w:rsidRDefault="0011692A" w:rsidP="0011692A">
      <w:pPr>
        <w:shd w:val="clear" w:color="auto" w:fill="FFFFFF"/>
        <w:spacing w:after="0" w:line="240" w:lineRule="auto"/>
        <w:rPr>
          <w:rFonts w:ascii="Arial" w:eastAsia="Times New Roman" w:hAnsi="Arial" w:cs="Arial"/>
          <w:i/>
          <w:iCs/>
          <w:color w:val="666666"/>
          <w:sz w:val="21"/>
          <w:szCs w:val="21"/>
          <w:lang w:eastAsia="fr-BE"/>
        </w:rPr>
      </w:pPr>
      <w:proofErr w:type="spellStart"/>
      <w:r w:rsidRPr="0011692A">
        <w:rPr>
          <w:rFonts w:ascii="Arial" w:eastAsia="Times New Roman" w:hAnsi="Arial" w:cs="Arial"/>
          <w:i/>
          <w:iCs/>
          <w:color w:val="666666"/>
          <w:sz w:val="21"/>
          <w:szCs w:val="21"/>
          <w:lang w:eastAsia="fr-BE"/>
        </w:rPr>
        <w:t>Latest</w:t>
      </w:r>
      <w:proofErr w:type="spellEnd"/>
      <w:r w:rsidRPr="0011692A">
        <w:rPr>
          <w:rFonts w:ascii="Arial" w:eastAsia="Times New Roman" w:hAnsi="Arial" w:cs="Arial"/>
          <w:i/>
          <w:iCs/>
          <w:color w:val="666666"/>
          <w:sz w:val="21"/>
          <w:szCs w:val="21"/>
          <w:lang w:eastAsia="fr-BE"/>
        </w:rPr>
        <w:t xml:space="preserve"> version </w:t>
      </w:r>
      <w:proofErr w:type="spellStart"/>
      <w:r w:rsidRPr="0011692A">
        <w:rPr>
          <w:rFonts w:ascii="Arial" w:eastAsia="Times New Roman" w:hAnsi="Arial" w:cs="Arial"/>
          <w:i/>
          <w:iCs/>
          <w:color w:val="666666"/>
          <w:sz w:val="21"/>
          <w:szCs w:val="21"/>
          <w:lang w:eastAsia="fr-BE"/>
        </w:rPr>
        <w:t>published</w:t>
      </w:r>
      <w:proofErr w:type="spellEnd"/>
      <w:r w:rsidRPr="0011692A">
        <w:rPr>
          <w:rFonts w:ascii="Arial" w:eastAsia="Times New Roman" w:hAnsi="Arial" w:cs="Arial"/>
          <w:i/>
          <w:iCs/>
          <w:color w:val="666666"/>
          <w:sz w:val="21"/>
          <w:szCs w:val="21"/>
          <w:lang w:eastAsia="fr-BE"/>
        </w:rPr>
        <w:t xml:space="preserve"> by Service Public de Wallonie – Département d</w:t>
      </w:r>
      <w:r w:rsidR="00932E49">
        <w:rPr>
          <w:rFonts w:ascii="Arial" w:eastAsia="Times New Roman" w:hAnsi="Arial" w:cs="Arial"/>
          <w:i/>
          <w:iCs/>
          <w:color w:val="666666"/>
          <w:sz w:val="21"/>
          <w:szCs w:val="21"/>
          <w:lang w:eastAsia="fr-BE"/>
        </w:rPr>
        <w:t>e l</w:t>
      </w:r>
      <w:r w:rsidRPr="0011692A">
        <w:rPr>
          <w:rFonts w:ascii="Arial" w:eastAsia="Times New Roman" w:hAnsi="Arial" w:cs="Arial"/>
          <w:i/>
          <w:iCs/>
          <w:color w:val="666666"/>
          <w:sz w:val="21"/>
          <w:szCs w:val="21"/>
          <w:lang w:eastAsia="fr-BE"/>
        </w:rPr>
        <w:t>’</w:t>
      </w:r>
      <w:r w:rsidR="00932E49">
        <w:rPr>
          <w:rFonts w:ascii="Arial" w:eastAsia="Times New Roman" w:hAnsi="Arial" w:cs="Arial"/>
          <w:i/>
          <w:iCs/>
          <w:color w:val="666666"/>
          <w:sz w:val="21"/>
          <w:szCs w:val="21"/>
          <w:lang w:eastAsia="fr-BE"/>
        </w:rPr>
        <w:t>É</w:t>
      </w:r>
      <w:r w:rsidRPr="0011692A">
        <w:rPr>
          <w:rFonts w:ascii="Arial" w:eastAsia="Times New Roman" w:hAnsi="Arial" w:cs="Arial"/>
          <w:i/>
          <w:iCs/>
          <w:color w:val="666666"/>
          <w:sz w:val="21"/>
          <w:szCs w:val="21"/>
          <w:lang w:eastAsia="fr-BE"/>
        </w:rPr>
        <w:t xml:space="preserve">tude du Milieu Naturel et Agricole (SPW – </w:t>
      </w:r>
      <w:r w:rsidR="00932E49">
        <w:rPr>
          <w:rFonts w:ascii="Arial" w:eastAsia="Times New Roman" w:hAnsi="Arial" w:cs="Arial"/>
          <w:i/>
          <w:iCs/>
          <w:color w:val="666666"/>
          <w:sz w:val="21"/>
          <w:szCs w:val="21"/>
          <w:lang w:eastAsia="fr-BE"/>
        </w:rPr>
        <w:t xml:space="preserve">DGARNE - </w:t>
      </w:r>
      <w:commentRangeStart w:id="0"/>
      <w:r w:rsidRPr="0011692A">
        <w:rPr>
          <w:rFonts w:ascii="Arial" w:eastAsia="Times New Roman" w:hAnsi="Arial" w:cs="Arial"/>
          <w:i/>
          <w:iCs/>
          <w:color w:val="666666"/>
          <w:sz w:val="21"/>
          <w:szCs w:val="21"/>
          <w:lang w:eastAsia="fr-BE"/>
        </w:rPr>
        <w:t>DEMNA</w:t>
      </w:r>
      <w:commentRangeEnd w:id="0"/>
      <w:r w:rsidR="00932E49">
        <w:rPr>
          <w:rStyle w:val="Marquedecommentaire"/>
        </w:rPr>
        <w:commentReference w:id="0"/>
      </w:r>
      <w:r w:rsidRPr="0011692A">
        <w:rPr>
          <w:rFonts w:ascii="Arial" w:eastAsia="Times New Roman" w:hAnsi="Arial" w:cs="Arial"/>
          <w:i/>
          <w:iCs/>
          <w:color w:val="666666"/>
          <w:sz w:val="21"/>
          <w:szCs w:val="21"/>
          <w:lang w:eastAsia="fr-BE"/>
        </w:rPr>
        <w:t>) on </w:t>
      </w:r>
      <w:r w:rsidRPr="0011692A">
        <w:rPr>
          <w:rFonts w:ascii="Arial" w:eastAsia="Times New Roman" w:hAnsi="Arial" w:cs="Arial"/>
          <w:i/>
          <w:iCs/>
          <w:color w:val="666666"/>
          <w:sz w:val="21"/>
          <w:szCs w:val="21"/>
          <w:bdr w:val="none" w:sz="0" w:space="0" w:color="auto" w:frame="1"/>
          <w:lang w:eastAsia="fr-BE"/>
        </w:rPr>
        <w:t>May 14, 2018</w:t>
      </w:r>
    </w:p>
    <w:p w:rsidR="0011692A" w:rsidRPr="0011692A" w:rsidRDefault="00C27851" w:rsidP="0011692A">
      <w:pPr>
        <w:shd w:val="clear" w:color="auto" w:fill="FFFFFF"/>
        <w:spacing w:after="150" w:line="240" w:lineRule="auto"/>
        <w:rPr>
          <w:rFonts w:ascii="Arial" w:eastAsia="Times New Roman" w:hAnsi="Arial" w:cs="Arial"/>
          <w:color w:val="666666"/>
          <w:sz w:val="23"/>
          <w:szCs w:val="23"/>
          <w:lang w:eastAsia="fr-BE"/>
        </w:rPr>
      </w:pPr>
      <w:r w:rsidRPr="00C27851">
        <w:rPr>
          <w:rFonts w:ascii="Arial" w:eastAsia="Times New Roman" w:hAnsi="Arial" w:cs="Arial"/>
          <w:color w:val="666666"/>
          <w:sz w:val="23"/>
          <w:szCs w:val="23"/>
          <w:lang w:eastAsia="fr-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1692A" w:rsidRPr="001036D4" w:rsidRDefault="00F92657" w:rsidP="0011692A">
      <w:pPr>
        <w:shd w:val="clear" w:color="auto" w:fill="FFFFFF"/>
        <w:spacing w:after="300" w:line="240" w:lineRule="auto"/>
        <w:rPr>
          <w:rFonts w:ascii="Arial" w:eastAsia="Times New Roman" w:hAnsi="Arial" w:cs="Arial"/>
          <w:color w:val="666666"/>
          <w:sz w:val="21"/>
          <w:szCs w:val="21"/>
          <w:lang w:val="en-GB" w:eastAsia="fr-BE"/>
        </w:rPr>
      </w:pPr>
      <w:commentRangeStart w:id="1"/>
      <w:proofErr w:type="gramStart"/>
      <w:r w:rsidRPr="00F92657">
        <w:rPr>
          <w:rFonts w:ascii="Arial" w:eastAsia="Times New Roman" w:hAnsi="Arial" w:cs="Arial"/>
          <w:color w:val="666666"/>
          <w:sz w:val="21"/>
          <w:szCs w:val="21"/>
          <w:lang w:val="en-GB" w:eastAsia="fr-BE"/>
        </w:rPr>
        <w:t xml:space="preserve">Exotic </w:t>
      </w:r>
      <w:r w:rsidR="009D3C81">
        <w:rPr>
          <w:rFonts w:ascii="Arial" w:eastAsia="Times New Roman" w:hAnsi="Arial" w:cs="Arial"/>
          <w:color w:val="666666"/>
          <w:sz w:val="21"/>
          <w:szCs w:val="21"/>
          <w:lang w:val="en-GB" w:eastAsia="fr-BE"/>
        </w:rPr>
        <w:t>plant occurrences</w:t>
      </w:r>
      <w:r w:rsidR="009D3C81" w:rsidRPr="00F92657">
        <w:rPr>
          <w:rFonts w:ascii="Arial" w:eastAsia="Times New Roman" w:hAnsi="Arial" w:cs="Arial"/>
          <w:color w:val="666666"/>
          <w:sz w:val="21"/>
          <w:szCs w:val="21"/>
          <w:lang w:val="en-GB" w:eastAsia="fr-BE"/>
        </w:rPr>
        <w:t xml:space="preserve"> </w:t>
      </w:r>
      <w:r w:rsidRPr="00F92657">
        <w:rPr>
          <w:rFonts w:ascii="Arial" w:eastAsia="Times New Roman" w:hAnsi="Arial" w:cs="Arial"/>
          <w:color w:val="666666"/>
          <w:sz w:val="21"/>
          <w:szCs w:val="21"/>
          <w:lang w:val="en-GB" w:eastAsia="fr-BE"/>
        </w:rPr>
        <w:t xml:space="preserve">in Wallonia </w:t>
      </w:r>
      <w:commentRangeEnd w:id="1"/>
      <w:r w:rsidR="00FC4078">
        <w:rPr>
          <w:rStyle w:val="Marquedecommentaire"/>
        </w:rPr>
        <w:commentReference w:id="1"/>
      </w:r>
      <w:r w:rsidRPr="00F92657">
        <w:rPr>
          <w:rFonts w:ascii="Arial" w:eastAsia="Times New Roman" w:hAnsi="Arial" w:cs="Arial"/>
          <w:color w:val="666666"/>
          <w:sz w:val="21"/>
          <w:szCs w:val="21"/>
          <w:lang w:val="en-GB" w:eastAsia="fr-BE"/>
        </w:rPr>
        <w:t>is</w:t>
      </w:r>
      <w:proofErr w:type="gramEnd"/>
      <w:r w:rsidRPr="00F92657">
        <w:rPr>
          <w:rFonts w:ascii="Arial" w:eastAsia="Times New Roman" w:hAnsi="Arial" w:cs="Arial"/>
          <w:color w:val="666666"/>
          <w:sz w:val="21"/>
          <w:szCs w:val="21"/>
          <w:lang w:val="en-GB" w:eastAsia="fr-BE"/>
        </w:rPr>
        <w:t xml:space="preserve"> a merged occurrence-only dataset, compiling </w:t>
      </w:r>
      <w:r w:rsidR="00FC4078">
        <w:rPr>
          <w:rFonts w:ascii="Arial" w:eastAsia="Times New Roman" w:hAnsi="Arial" w:cs="Arial"/>
          <w:color w:val="666666"/>
          <w:sz w:val="21"/>
          <w:szCs w:val="21"/>
          <w:lang w:val="en-GB" w:eastAsia="fr-BE"/>
        </w:rPr>
        <w:t xml:space="preserve">records of </w:t>
      </w:r>
      <w:r w:rsidRPr="00F92657">
        <w:rPr>
          <w:rFonts w:ascii="Arial" w:eastAsia="Times New Roman" w:hAnsi="Arial" w:cs="Arial"/>
          <w:color w:val="666666"/>
          <w:sz w:val="21"/>
          <w:szCs w:val="21"/>
          <w:lang w:val="en-GB" w:eastAsia="fr-BE"/>
        </w:rPr>
        <w:t xml:space="preserve">exotic </w:t>
      </w:r>
      <w:proofErr w:type="spellStart"/>
      <w:r w:rsidRPr="00F92657">
        <w:rPr>
          <w:rFonts w:ascii="Arial" w:eastAsia="Times New Roman" w:hAnsi="Arial" w:cs="Arial"/>
          <w:color w:val="666666"/>
          <w:sz w:val="21"/>
          <w:szCs w:val="21"/>
          <w:lang w:val="en-GB" w:eastAsia="fr-BE"/>
        </w:rPr>
        <w:t>taxa</w:t>
      </w:r>
      <w:proofErr w:type="spellEnd"/>
      <w:r w:rsidR="00FC4078">
        <w:rPr>
          <w:rFonts w:ascii="Arial" w:eastAsia="Times New Roman" w:hAnsi="Arial" w:cs="Arial"/>
          <w:color w:val="666666"/>
          <w:sz w:val="21"/>
          <w:szCs w:val="21"/>
          <w:lang w:val="en-GB" w:eastAsia="fr-BE"/>
        </w:rPr>
        <w:t xml:space="preserve"> </w:t>
      </w:r>
      <w:r w:rsidRPr="00F92657">
        <w:rPr>
          <w:rFonts w:ascii="Arial" w:eastAsia="Times New Roman" w:hAnsi="Arial" w:cs="Arial"/>
          <w:color w:val="666666"/>
          <w:sz w:val="21"/>
          <w:szCs w:val="21"/>
          <w:lang w:val="en-GB" w:eastAsia="fr-BE"/>
        </w:rPr>
        <w:t>from various floristic data sources covering Wallonia (Southern Belgium). Data compilation, cleaning and validation w</w:t>
      </w:r>
      <w:r w:rsidR="00FC4078">
        <w:rPr>
          <w:rFonts w:ascii="Arial" w:eastAsia="Times New Roman" w:hAnsi="Arial" w:cs="Arial"/>
          <w:color w:val="666666"/>
          <w:sz w:val="21"/>
          <w:szCs w:val="21"/>
          <w:lang w:val="en-GB" w:eastAsia="fr-BE"/>
        </w:rPr>
        <w:t>ere</w:t>
      </w:r>
      <w:r w:rsidRPr="00F92657">
        <w:rPr>
          <w:rFonts w:ascii="Arial" w:eastAsia="Times New Roman" w:hAnsi="Arial" w:cs="Arial"/>
          <w:color w:val="666666"/>
          <w:sz w:val="21"/>
          <w:szCs w:val="21"/>
          <w:lang w:val="en-GB" w:eastAsia="fr-BE"/>
        </w:rPr>
        <w:t xml:space="preserve"> performed by the </w:t>
      </w:r>
      <w:r w:rsidR="00932E49" w:rsidRPr="0011692A">
        <w:rPr>
          <w:rFonts w:ascii="Arial" w:eastAsia="Times New Roman" w:hAnsi="Arial" w:cs="Arial"/>
          <w:i/>
          <w:iCs/>
          <w:color w:val="666666"/>
          <w:sz w:val="21"/>
          <w:szCs w:val="21"/>
          <w:lang w:eastAsia="fr-BE"/>
        </w:rPr>
        <w:t>Département d</w:t>
      </w:r>
      <w:r w:rsidR="00932E49">
        <w:rPr>
          <w:rFonts w:ascii="Arial" w:eastAsia="Times New Roman" w:hAnsi="Arial" w:cs="Arial"/>
          <w:i/>
          <w:iCs/>
          <w:color w:val="666666"/>
          <w:sz w:val="21"/>
          <w:szCs w:val="21"/>
          <w:lang w:eastAsia="fr-BE"/>
        </w:rPr>
        <w:t>e l</w:t>
      </w:r>
      <w:r w:rsidR="00932E49" w:rsidRPr="0011692A">
        <w:rPr>
          <w:rFonts w:ascii="Arial" w:eastAsia="Times New Roman" w:hAnsi="Arial" w:cs="Arial"/>
          <w:i/>
          <w:iCs/>
          <w:color w:val="666666"/>
          <w:sz w:val="21"/>
          <w:szCs w:val="21"/>
          <w:lang w:eastAsia="fr-BE"/>
        </w:rPr>
        <w:t>’</w:t>
      </w:r>
      <w:r w:rsidR="00932E49">
        <w:rPr>
          <w:rFonts w:ascii="Arial" w:eastAsia="Times New Roman" w:hAnsi="Arial" w:cs="Arial"/>
          <w:i/>
          <w:iCs/>
          <w:color w:val="666666"/>
          <w:sz w:val="21"/>
          <w:szCs w:val="21"/>
          <w:lang w:eastAsia="fr-BE"/>
        </w:rPr>
        <w:t>É</w:t>
      </w:r>
      <w:r w:rsidR="00932E49" w:rsidRPr="0011692A">
        <w:rPr>
          <w:rFonts w:ascii="Arial" w:eastAsia="Times New Roman" w:hAnsi="Arial" w:cs="Arial"/>
          <w:i/>
          <w:iCs/>
          <w:color w:val="666666"/>
          <w:sz w:val="21"/>
          <w:szCs w:val="21"/>
          <w:lang w:eastAsia="fr-BE"/>
        </w:rPr>
        <w:t xml:space="preserve">tude du Milieu Naturel et Agricole (SPW – </w:t>
      </w:r>
      <w:r w:rsidR="00932E49">
        <w:rPr>
          <w:rFonts w:ascii="Arial" w:eastAsia="Times New Roman" w:hAnsi="Arial" w:cs="Arial"/>
          <w:i/>
          <w:iCs/>
          <w:color w:val="666666"/>
          <w:sz w:val="21"/>
          <w:szCs w:val="21"/>
          <w:lang w:eastAsia="fr-BE"/>
        </w:rPr>
        <w:t xml:space="preserve">DGARNE - </w:t>
      </w:r>
      <w:r w:rsidR="00932E49" w:rsidRPr="0011692A">
        <w:rPr>
          <w:rFonts w:ascii="Arial" w:eastAsia="Times New Roman" w:hAnsi="Arial" w:cs="Arial"/>
          <w:i/>
          <w:iCs/>
          <w:color w:val="666666"/>
          <w:sz w:val="21"/>
          <w:szCs w:val="21"/>
          <w:lang w:eastAsia="fr-BE"/>
        </w:rPr>
        <w:t>DEMNA)</w:t>
      </w:r>
      <w:r w:rsidRPr="00F92657">
        <w:rPr>
          <w:rFonts w:ascii="Arial" w:eastAsia="Times New Roman" w:hAnsi="Arial" w:cs="Arial"/>
          <w:color w:val="666666"/>
          <w:sz w:val="21"/>
          <w:szCs w:val="21"/>
          <w:lang w:val="en-GB" w:eastAsia="fr-BE"/>
        </w:rPr>
        <w:t xml:space="preserve">, </w:t>
      </w:r>
      <w:r w:rsidR="00FC4078">
        <w:rPr>
          <w:rFonts w:ascii="Arial" w:eastAsia="Times New Roman" w:hAnsi="Arial" w:cs="Arial"/>
          <w:color w:val="666666"/>
          <w:sz w:val="21"/>
          <w:szCs w:val="21"/>
          <w:lang w:val="en-GB" w:eastAsia="fr-BE"/>
        </w:rPr>
        <w:t xml:space="preserve">in particular the </w:t>
      </w:r>
      <w:r w:rsidRPr="00F92657">
        <w:rPr>
          <w:rFonts w:ascii="Arial" w:eastAsia="Times New Roman" w:hAnsi="Arial" w:cs="Arial"/>
          <w:i/>
          <w:color w:val="666666"/>
          <w:sz w:val="21"/>
          <w:szCs w:val="21"/>
          <w:lang w:val="en-GB" w:eastAsia="fr-BE"/>
        </w:rPr>
        <w:t>'GT-</w:t>
      </w:r>
      <w:proofErr w:type="spellStart"/>
      <w:r w:rsidRPr="00F92657">
        <w:rPr>
          <w:rFonts w:ascii="Arial" w:eastAsia="Times New Roman" w:hAnsi="Arial" w:cs="Arial"/>
          <w:i/>
          <w:color w:val="666666"/>
          <w:sz w:val="21"/>
          <w:szCs w:val="21"/>
          <w:lang w:val="en-GB" w:eastAsia="fr-BE"/>
        </w:rPr>
        <w:t>Flore</w:t>
      </w:r>
      <w:proofErr w:type="spellEnd"/>
      <w:r w:rsidRPr="00F92657">
        <w:rPr>
          <w:rFonts w:ascii="Arial" w:eastAsia="Times New Roman" w:hAnsi="Arial" w:cs="Arial"/>
          <w:i/>
          <w:color w:val="666666"/>
          <w:sz w:val="21"/>
          <w:szCs w:val="21"/>
          <w:lang w:val="en-GB" w:eastAsia="fr-BE"/>
        </w:rPr>
        <w:t>'</w:t>
      </w:r>
      <w:r w:rsidRPr="00F92657">
        <w:rPr>
          <w:rFonts w:ascii="Arial" w:eastAsia="Times New Roman" w:hAnsi="Arial" w:cs="Arial"/>
          <w:color w:val="666666"/>
          <w:sz w:val="21"/>
          <w:szCs w:val="21"/>
          <w:lang w:val="en-GB" w:eastAsia="fr-BE"/>
        </w:rPr>
        <w:t xml:space="preserve">, </w:t>
      </w:r>
      <w:r w:rsidR="00FC4078">
        <w:rPr>
          <w:rFonts w:ascii="Arial" w:eastAsia="Times New Roman" w:hAnsi="Arial" w:cs="Arial"/>
          <w:color w:val="666666"/>
          <w:sz w:val="21"/>
          <w:szCs w:val="21"/>
          <w:lang w:val="en-GB" w:eastAsia="fr-BE"/>
        </w:rPr>
        <w:t>a</w:t>
      </w:r>
      <w:r w:rsidRPr="00F92657">
        <w:rPr>
          <w:rFonts w:ascii="Arial" w:eastAsia="Times New Roman" w:hAnsi="Arial" w:cs="Arial"/>
          <w:color w:val="666666"/>
          <w:sz w:val="21"/>
          <w:szCs w:val="21"/>
          <w:lang w:val="en-GB" w:eastAsia="fr-BE"/>
        </w:rPr>
        <w:t xml:space="preserve"> </w:t>
      </w:r>
      <w:r w:rsidR="00FC4078">
        <w:rPr>
          <w:rFonts w:ascii="Arial" w:eastAsia="Times New Roman" w:hAnsi="Arial" w:cs="Arial"/>
          <w:color w:val="666666"/>
          <w:sz w:val="21"/>
          <w:szCs w:val="21"/>
          <w:lang w:val="en-GB" w:eastAsia="fr-BE"/>
        </w:rPr>
        <w:t>working group</w:t>
      </w:r>
      <w:r w:rsidRPr="00F92657">
        <w:rPr>
          <w:rFonts w:ascii="Arial" w:eastAsia="Times New Roman" w:hAnsi="Arial" w:cs="Arial"/>
          <w:color w:val="666666"/>
          <w:sz w:val="21"/>
          <w:szCs w:val="21"/>
          <w:lang w:val="en-GB" w:eastAsia="fr-BE"/>
        </w:rPr>
        <w:t xml:space="preserve"> bringing together </w:t>
      </w:r>
      <w:r w:rsidR="00FC4078">
        <w:rPr>
          <w:rFonts w:ascii="Arial" w:eastAsia="Times New Roman" w:hAnsi="Arial" w:cs="Arial"/>
          <w:color w:val="666666"/>
          <w:sz w:val="21"/>
          <w:szCs w:val="21"/>
          <w:lang w:val="en-GB" w:eastAsia="fr-BE"/>
        </w:rPr>
        <w:t xml:space="preserve">plant </w:t>
      </w:r>
      <w:r w:rsidRPr="00F92657">
        <w:rPr>
          <w:rFonts w:ascii="Arial" w:eastAsia="Times New Roman" w:hAnsi="Arial" w:cs="Arial"/>
          <w:color w:val="666666"/>
          <w:sz w:val="21"/>
          <w:szCs w:val="21"/>
          <w:lang w:val="en-GB" w:eastAsia="fr-BE"/>
        </w:rPr>
        <w:t>experts from the department and external collaborators from regional naturalist network</w:t>
      </w:r>
      <w:r w:rsidR="001036D4">
        <w:rPr>
          <w:rFonts w:ascii="Arial" w:eastAsia="Times New Roman" w:hAnsi="Arial" w:cs="Arial"/>
          <w:color w:val="666666"/>
          <w:sz w:val="21"/>
          <w:szCs w:val="21"/>
          <w:lang w:val="en-GB" w:eastAsia="fr-BE"/>
        </w:rPr>
        <w:t>s</w:t>
      </w:r>
      <w:r w:rsidRPr="00F92657">
        <w:rPr>
          <w:rFonts w:ascii="Arial" w:eastAsia="Times New Roman" w:hAnsi="Arial" w:cs="Arial"/>
          <w:color w:val="666666"/>
          <w:sz w:val="21"/>
          <w:szCs w:val="21"/>
          <w:lang w:val="en-GB" w:eastAsia="fr-BE"/>
        </w:rPr>
        <w:t>.</w:t>
      </w:r>
    </w:p>
    <w:p w:rsidR="0011692A" w:rsidRPr="001036D4" w:rsidRDefault="00F92657" w:rsidP="0011692A">
      <w:pPr>
        <w:shd w:val="clear" w:color="auto" w:fill="FFFFFF"/>
        <w:spacing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The </w:t>
      </w:r>
      <w:r w:rsidR="00FC4078">
        <w:rPr>
          <w:rFonts w:ascii="Arial" w:eastAsia="Times New Roman" w:hAnsi="Arial" w:cs="Arial"/>
          <w:color w:val="666666"/>
          <w:sz w:val="21"/>
          <w:szCs w:val="21"/>
          <w:lang w:val="en-GB" w:eastAsia="fr-BE"/>
        </w:rPr>
        <w:t>types of primary sources compiled in this dataset are</w:t>
      </w:r>
      <w:r w:rsidRPr="00F92657">
        <w:rPr>
          <w:rFonts w:ascii="Arial" w:eastAsia="Times New Roman" w:hAnsi="Arial" w:cs="Arial"/>
          <w:color w:val="666666"/>
          <w:sz w:val="21"/>
          <w:szCs w:val="21"/>
          <w:lang w:val="en-GB" w:eastAsia="fr-BE"/>
        </w:rPr>
        <w:t xml:space="preserve"> </w:t>
      </w:r>
      <w:r w:rsidR="001036D4" w:rsidRPr="001036D4">
        <w:rPr>
          <w:rFonts w:ascii="Arial" w:eastAsia="Times New Roman" w:hAnsi="Arial" w:cs="Arial"/>
          <w:color w:val="666666"/>
          <w:sz w:val="21"/>
          <w:szCs w:val="21"/>
          <w:lang w:val="en-GB" w:eastAsia="fr-BE"/>
        </w:rPr>
        <w:t>heterogeneous</w:t>
      </w:r>
      <w:r w:rsidRPr="00F92657">
        <w:rPr>
          <w:rFonts w:ascii="Arial" w:eastAsia="Times New Roman" w:hAnsi="Arial" w:cs="Arial"/>
          <w:color w:val="666666"/>
          <w:sz w:val="21"/>
          <w:szCs w:val="21"/>
          <w:lang w:val="en-GB" w:eastAsia="fr-BE"/>
        </w:rPr>
        <w:t>, including specific surveys, citizen observations, digi</w:t>
      </w:r>
      <w:r w:rsidR="009D3C81">
        <w:rPr>
          <w:rFonts w:ascii="Arial" w:eastAsia="Times New Roman" w:hAnsi="Arial" w:cs="Arial"/>
          <w:color w:val="666666"/>
          <w:sz w:val="21"/>
          <w:szCs w:val="21"/>
          <w:lang w:val="en-GB" w:eastAsia="fr-BE"/>
        </w:rPr>
        <w:t>tize</w:t>
      </w:r>
      <w:r w:rsidRPr="00F92657">
        <w:rPr>
          <w:rFonts w:ascii="Arial" w:eastAsia="Times New Roman" w:hAnsi="Arial" w:cs="Arial"/>
          <w:color w:val="666666"/>
          <w:sz w:val="21"/>
          <w:szCs w:val="21"/>
          <w:lang w:val="en-GB" w:eastAsia="fr-BE"/>
        </w:rPr>
        <w:t>d collections, etc</w:t>
      </w:r>
      <w:r w:rsidR="009E3B2C">
        <w:rPr>
          <w:rFonts w:ascii="Arial" w:eastAsia="Times New Roman" w:hAnsi="Arial" w:cs="Arial"/>
          <w:color w:val="666666"/>
          <w:sz w:val="21"/>
          <w:szCs w:val="21"/>
          <w:lang w:val="en-GB" w:eastAsia="fr-BE"/>
        </w:rPr>
        <w:t>.</w:t>
      </w:r>
      <w:r w:rsidRPr="00F92657">
        <w:rPr>
          <w:rFonts w:ascii="Arial" w:eastAsia="Times New Roman" w:hAnsi="Arial" w:cs="Arial"/>
          <w:color w:val="666666"/>
          <w:sz w:val="21"/>
          <w:szCs w:val="21"/>
          <w:lang w:val="en-GB" w:eastAsia="fr-BE"/>
        </w:rPr>
        <w:t xml:space="preserve"> </w:t>
      </w:r>
      <w:r w:rsidR="00FC4078">
        <w:rPr>
          <w:rFonts w:ascii="Arial" w:eastAsia="Times New Roman" w:hAnsi="Arial" w:cs="Arial"/>
          <w:color w:val="666666"/>
          <w:sz w:val="21"/>
          <w:szCs w:val="21"/>
          <w:lang w:val="en-GB" w:eastAsia="fr-BE"/>
        </w:rPr>
        <w:t xml:space="preserve">Attention should therefore be paid </w:t>
      </w:r>
      <w:r w:rsidRPr="00F92657">
        <w:rPr>
          <w:rFonts w:ascii="Arial" w:eastAsia="Times New Roman" w:hAnsi="Arial" w:cs="Arial"/>
          <w:color w:val="666666"/>
          <w:sz w:val="21"/>
          <w:szCs w:val="21"/>
          <w:lang w:val="en-GB" w:eastAsia="fr-BE"/>
        </w:rPr>
        <w:t xml:space="preserve">to the "DC </w:t>
      </w:r>
      <w:r w:rsidR="009D3C81" w:rsidRPr="00F92657">
        <w:rPr>
          <w:rFonts w:ascii="Arial" w:eastAsia="Times New Roman" w:hAnsi="Arial" w:cs="Arial"/>
          <w:color w:val="666666"/>
          <w:sz w:val="21"/>
          <w:szCs w:val="21"/>
          <w:lang w:val="en-GB" w:eastAsia="fr-BE"/>
        </w:rPr>
        <w:t>term:</w:t>
      </w:r>
      <w:r w:rsidRPr="00F92657">
        <w:rPr>
          <w:rFonts w:ascii="Arial" w:eastAsia="Times New Roman" w:hAnsi="Arial" w:cs="Arial"/>
          <w:color w:val="666666"/>
          <w:sz w:val="21"/>
          <w:szCs w:val="21"/>
          <w:lang w:val="en-GB" w:eastAsia="fr-BE"/>
        </w:rPr>
        <w:t xml:space="preserve"> </w:t>
      </w:r>
      <w:proofErr w:type="spellStart"/>
      <w:r w:rsidRPr="00F92657">
        <w:rPr>
          <w:rFonts w:ascii="Arial" w:eastAsia="Times New Roman" w:hAnsi="Arial" w:cs="Arial"/>
          <w:color w:val="666666"/>
          <w:sz w:val="21"/>
          <w:szCs w:val="21"/>
          <w:lang w:val="en-GB" w:eastAsia="fr-BE"/>
        </w:rPr>
        <w:t>DataSetName</w:t>
      </w:r>
      <w:proofErr w:type="spellEnd"/>
      <w:r w:rsidRPr="00F92657">
        <w:rPr>
          <w:rFonts w:ascii="Arial" w:eastAsia="Times New Roman" w:hAnsi="Arial" w:cs="Arial"/>
          <w:color w:val="666666"/>
          <w:sz w:val="21"/>
          <w:szCs w:val="21"/>
          <w:lang w:val="en-GB" w:eastAsia="fr-BE"/>
        </w:rPr>
        <w:t>"</w:t>
      </w:r>
      <w:r w:rsidR="00FC4078">
        <w:rPr>
          <w:rFonts w:ascii="Arial" w:eastAsia="Times New Roman" w:hAnsi="Arial" w:cs="Arial"/>
          <w:color w:val="666666"/>
          <w:sz w:val="21"/>
          <w:szCs w:val="21"/>
          <w:lang w:val="en-GB" w:eastAsia="fr-BE"/>
        </w:rPr>
        <w:t xml:space="preserve"> when figuring out </w:t>
      </w:r>
      <w:r w:rsidR="000056E8">
        <w:rPr>
          <w:rFonts w:ascii="Arial" w:eastAsia="Times New Roman" w:hAnsi="Arial" w:cs="Arial"/>
          <w:color w:val="666666"/>
          <w:sz w:val="21"/>
          <w:szCs w:val="21"/>
          <w:lang w:val="en-GB" w:eastAsia="fr-BE"/>
        </w:rPr>
        <w:t>record features.</w:t>
      </w:r>
      <w:r w:rsidRPr="00F92657">
        <w:rPr>
          <w:rFonts w:ascii="Arial" w:eastAsia="Times New Roman" w:hAnsi="Arial" w:cs="Arial"/>
          <w:color w:val="666666"/>
          <w:sz w:val="21"/>
          <w:szCs w:val="21"/>
          <w:lang w:val="en-GB" w:eastAsia="fr-BE"/>
        </w:rPr>
        <w:t xml:space="preserve"> Also, </w:t>
      </w:r>
      <w:r w:rsidR="000056E8">
        <w:rPr>
          <w:rFonts w:ascii="Arial" w:eastAsia="Times New Roman" w:hAnsi="Arial" w:cs="Arial"/>
          <w:color w:val="666666"/>
          <w:sz w:val="21"/>
          <w:szCs w:val="21"/>
          <w:lang w:val="en-GB" w:eastAsia="fr-BE"/>
        </w:rPr>
        <w:t xml:space="preserve">Reference should be made to </w:t>
      </w:r>
      <w:r w:rsidRPr="00F92657">
        <w:rPr>
          <w:rFonts w:ascii="Arial" w:eastAsia="Times New Roman" w:hAnsi="Arial" w:cs="Arial"/>
          <w:color w:val="666666"/>
          <w:sz w:val="21"/>
          <w:szCs w:val="21"/>
          <w:lang w:val="en-GB" w:eastAsia="fr-BE"/>
        </w:rPr>
        <w:t>'</w:t>
      </w:r>
      <w:proofErr w:type="spellStart"/>
      <w:r w:rsidRPr="00F92657">
        <w:rPr>
          <w:rFonts w:ascii="Arial" w:eastAsia="Times New Roman" w:hAnsi="Arial" w:cs="Arial"/>
          <w:color w:val="666666"/>
          <w:sz w:val="21"/>
          <w:szCs w:val="21"/>
          <w:lang w:val="en-GB" w:eastAsia="fr-BE"/>
        </w:rPr>
        <w:t>FootprintWKT</w:t>
      </w:r>
      <w:proofErr w:type="spellEnd"/>
      <w:r w:rsidRPr="00F92657">
        <w:rPr>
          <w:rFonts w:ascii="Arial" w:eastAsia="Times New Roman" w:hAnsi="Arial" w:cs="Arial"/>
          <w:color w:val="666666"/>
          <w:sz w:val="21"/>
          <w:szCs w:val="21"/>
          <w:lang w:val="en-GB" w:eastAsia="fr-BE"/>
        </w:rPr>
        <w:t xml:space="preserve">' for spatial referencing, as the dataset includes both grid-derived and </w:t>
      </w:r>
      <w:r w:rsidR="000056E8" w:rsidRPr="00C57B76">
        <w:rPr>
          <w:rFonts w:ascii="Arial" w:eastAsia="Times New Roman" w:hAnsi="Arial" w:cs="Arial"/>
          <w:color w:val="666666"/>
          <w:sz w:val="21"/>
          <w:szCs w:val="21"/>
          <w:lang w:val="en-GB" w:eastAsia="fr-BE"/>
        </w:rPr>
        <w:t>punctual</w:t>
      </w:r>
      <w:r w:rsidRPr="00F92657">
        <w:rPr>
          <w:rFonts w:ascii="Arial" w:eastAsia="Times New Roman" w:hAnsi="Arial" w:cs="Arial"/>
          <w:color w:val="666666"/>
          <w:sz w:val="21"/>
          <w:szCs w:val="21"/>
          <w:lang w:val="en-GB" w:eastAsia="fr-BE"/>
        </w:rPr>
        <w:t xml:space="preserve"> data.</w:t>
      </w:r>
    </w:p>
    <w:p w:rsidR="0011692A" w:rsidRPr="001036D4" w:rsidRDefault="00F92657" w:rsidP="0011692A">
      <w:pPr>
        <w:shd w:val="clear" w:color="auto" w:fill="FFFFFF"/>
        <w:spacing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w:t>
      </w:r>
      <w:proofErr w:type="spellStart"/>
      <w:r w:rsidRPr="00F92657">
        <w:rPr>
          <w:rFonts w:ascii="Arial" w:eastAsia="Times New Roman" w:hAnsi="Arial" w:cs="Arial"/>
          <w:color w:val="666666"/>
          <w:sz w:val="21"/>
          <w:szCs w:val="21"/>
          <w:lang w:val="en-GB" w:eastAsia="fr-BE"/>
        </w:rPr>
        <w:t>Flore</w:t>
      </w:r>
      <w:proofErr w:type="spellEnd"/>
      <w:r w:rsidRPr="00F92657">
        <w:rPr>
          <w:rFonts w:ascii="Arial" w:eastAsia="Times New Roman" w:hAnsi="Arial" w:cs="Arial"/>
          <w:color w:val="666666"/>
          <w:sz w:val="21"/>
          <w:szCs w:val="21"/>
          <w:lang w:val="en-GB" w:eastAsia="fr-BE"/>
        </w:rPr>
        <w:t xml:space="preserve"> OFFH and Co" (57 844 records) </w:t>
      </w:r>
      <w:r w:rsidR="000056E8">
        <w:rPr>
          <w:rFonts w:ascii="Arial" w:eastAsia="Times New Roman" w:hAnsi="Arial" w:cs="Arial"/>
          <w:color w:val="666666"/>
          <w:sz w:val="21"/>
          <w:szCs w:val="21"/>
          <w:lang w:val="en-GB" w:eastAsia="fr-BE"/>
        </w:rPr>
        <w:t>is</w:t>
      </w:r>
      <w:r w:rsidRPr="00F92657">
        <w:rPr>
          <w:rFonts w:ascii="Arial" w:eastAsia="Times New Roman" w:hAnsi="Arial" w:cs="Arial"/>
          <w:color w:val="666666"/>
          <w:sz w:val="21"/>
          <w:szCs w:val="21"/>
          <w:lang w:val="en-GB" w:eastAsia="fr-BE"/>
        </w:rPr>
        <w:t xml:space="preserve"> the core of the DEMNA</w:t>
      </w:r>
      <w:r w:rsidR="000056E8">
        <w:rPr>
          <w:rFonts w:ascii="Arial" w:eastAsia="Times New Roman" w:hAnsi="Arial" w:cs="Arial"/>
          <w:color w:val="666666"/>
          <w:sz w:val="21"/>
          <w:szCs w:val="21"/>
          <w:lang w:val="en-GB" w:eastAsia="fr-BE"/>
        </w:rPr>
        <w:t xml:space="preserve"> </w:t>
      </w:r>
      <w:r w:rsidR="000056E8" w:rsidRPr="00C57B76">
        <w:rPr>
          <w:rFonts w:ascii="Arial" w:eastAsia="Times New Roman" w:hAnsi="Arial" w:cs="Arial"/>
          <w:color w:val="666666"/>
          <w:sz w:val="21"/>
          <w:szCs w:val="21"/>
          <w:lang w:val="en-GB" w:eastAsia="fr-BE"/>
        </w:rPr>
        <w:t>database</w:t>
      </w:r>
      <w:r w:rsidRPr="00F92657">
        <w:rPr>
          <w:rFonts w:ascii="Arial" w:eastAsia="Times New Roman" w:hAnsi="Arial" w:cs="Arial"/>
          <w:color w:val="666666"/>
          <w:sz w:val="21"/>
          <w:szCs w:val="21"/>
          <w:lang w:val="en-GB" w:eastAsia="fr-BE"/>
        </w:rPr>
        <w:t xml:space="preserve">. It covers </w:t>
      </w:r>
      <w:r w:rsidR="009D3C81">
        <w:rPr>
          <w:rFonts w:ascii="Arial" w:eastAsia="Times New Roman" w:hAnsi="Arial" w:cs="Arial"/>
          <w:color w:val="666666"/>
          <w:sz w:val="21"/>
          <w:szCs w:val="21"/>
          <w:lang w:val="en-GB" w:eastAsia="fr-BE"/>
        </w:rPr>
        <w:t xml:space="preserve">monitoring </w:t>
      </w:r>
      <w:r w:rsidRPr="00F92657">
        <w:rPr>
          <w:rFonts w:ascii="Arial" w:eastAsia="Times New Roman" w:hAnsi="Arial" w:cs="Arial"/>
          <w:color w:val="666666"/>
          <w:sz w:val="21"/>
          <w:szCs w:val="21"/>
          <w:lang w:val="en-GB" w:eastAsia="fr-BE"/>
        </w:rPr>
        <w:t>carried out by the department officers or by partners under agreement, data from digiti</w:t>
      </w:r>
      <w:r w:rsidR="00203E5C">
        <w:rPr>
          <w:rFonts w:ascii="Arial" w:eastAsia="Times New Roman" w:hAnsi="Arial" w:cs="Arial"/>
          <w:color w:val="666666"/>
          <w:sz w:val="21"/>
          <w:szCs w:val="21"/>
          <w:lang w:val="en-GB" w:eastAsia="fr-BE"/>
        </w:rPr>
        <w:t>z</w:t>
      </w:r>
      <w:r w:rsidRPr="00F92657">
        <w:rPr>
          <w:rFonts w:ascii="Arial" w:eastAsia="Times New Roman" w:hAnsi="Arial" w:cs="Arial"/>
          <w:color w:val="666666"/>
          <w:sz w:val="21"/>
          <w:szCs w:val="21"/>
          <w:lang w:val="en-GB" w:eastAsia="fr-BE"/>
        </w:rPr>
        <w:t>ation calls, etc.</w:t>
      </w:r>
    </w:p>
    <w:p w:rsidR="0011692A" w:rsidRPr="001036D4" w:rsidRDefault="00F92657" w:rsidP="0011692A">
      <w:pPr>
        <w:shd w:val="clear" w:color="auto" w:fill="FFFFFF"/>
        <w:spacing w:after="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"Encodage en ligne OFFH" (21 736 records</w:t>
      </w:r>
      <w:r w:rsidR="000056E8">
        <w:rPr>
          <w:rFonts w:ascii="Arial" w:eastAsia="Times New Roman" w:hAnsi="Arial" w:cs="Arial"/>
          <w:color w:val="666666"/>
          <w:sz w:val="21"/>
          <w:szCs w:val="21"/>
          <w:lang w:val="en-GB" w:eastAsia="fr-BE"/>
        </w:rPr>
        <w:t>)</w:t>
      </w:r>
      <w:r w:rsidRPr="00F92657">
        <w:rPr>
          <w:rFonts w:ascii="Arial" w:eastAsia="Times New Roman" w:hAnsi="Arial" w:cs="Arial"/>
          <w:color w:val="666666"/>
          <w:sz w:val="21"/>
          <w:szCs w:val="21"/>
          <w:lang w:val="en-GB" w:eastAsia="fr-BE"/>
        </w:rPr>
        <w:t xml:space="preserve"> is </w:t>
      </w:r>
      <w:r w:rsidR="000056E8">
        <w:rPr>
          <w:rFonts w:ascii="Arial" w:eastAsia="Times New Roman" w:hAnsi="Arial" w:cs="Arial"/>
          <w:color w:val="666666"/>
          <w:sz w:val="21"/>
          <w:szCs w:val="21"/>
          <w:lang w:val="en-GB" w:eastAsia="fr-BE"/>
        </w:rPr>
        <w:t xml:space="preserve">the database associated to </w:t>
      </w:r>
      <w:r w:rsidRPr="00F92657">
        <w:rPr>
          <w:rFonts w:ascii="Arial" w:eastAsia="Times New Roman" w:hAnsi="Arial" w:cs="Arial"/>
          <w:color w:val="666666"/>
          <w:sz w:val="21"/>
          <w:szCs w:val="21"/>
          <w:lang w:val="en-GB" w:eastAsia="fr-BE"/>
        </w:rPr>
        <w:t xml:space="preserve">an online </w:t>
      </w:r>
      <w:r w:rsidR="000056E8">
        <w:rPr>
          <w:rFonts w:ascii="Arial" w:eastAsia="Times New Roman" w:hAnsi="Arial" w:cs="Arial"/>
          <w:color w:val="666666"/>
          <w:sz w:val="21"/>
          <w:szCs w:val="21"/>
          <w:lang w:val="en-GB" w:eastAsia="fr-BE"/>
        </w:rPr>
        <w:t>recording system for registered citizens (</w:t>
      </w:r>
      <w:r w:rsidR="000056E8" w:rsidRPr="000056E8">
        <w:rPr>
          <w:rFonts w:ascii="Arial" w:eastAsia="Times New Roman" w:hAnsi="Arial" w:cs="Arial"/>
          <w:color w:val="666666"/>
          <w:sz w:val="21"/>
          <w:szCs w:val="21"/>
          <w:lang w:val="en-GB" w:eastAsia="fr-BE"/>
        </w:rPr>
        <w:t>http://observatoire.biodiversite.wallonie.be/encodage/</w:t>
      </w:r>
      <w:r w:rsidR="000056E8">
        <w:rPr>
          <w:rFonts w:ascii="Arial" w:eastAsia="Times New Roman" w:hAnsi="Arial" w:cs="Arial"/>
          <w:color w:val="666666"/>
          <w:sz w:val="21"/>
          <w:szCs w:val="21"/>
          <w:lang w:val="en-GB" w:eastAsia="fr-BE"/>
        </w:rPr>
        <w:t>)</w:t>
      </w:r>
      <w:r w:rsidRPr="00F92657">
        <w:rPr>
          <w:rFonts w:ascii="Arial" w:eastAsia="Times New Roman" w:hAnsi="Arial" w:cs="Arial"/>
          <w:color w:val="666666"/>
          <w:sz w:val="21"/>
          <w:szCs w:val="21"/>
          <w:lang w:val="en-GB" w:eastAsia="fr-BE"/>
        </w:rPr>
        <w:t xml:space="preserve">. The </w:t>
      </w:r>
      <w:r w:rsidR="000056E8">
        <w:rPr>
          <w:rFonts w:ascii="Arial" w:eastAsia="Times New Roman" w:hAnsi="Arial" w:cs="Arial"/>
          <w:color w:val="666666"/>
          <w:sz w:val="21"/>
          <w:szCs w:val="21"/>
          <w:lang w:val="en-GB" w:eastAsia="fr-BE"/>
        </w:rPr>
        <w:t>system</w:t>
      </w:r>
      <w:r w:rsidRPr="00F92657">
        <w:rPr>
          <w:rFonts w:ascii="Arial" w:eastAsia="Times New Roman" w:hAnsi="Arial" w:cs="Arial"/>
          <w:color w:val="666666"/>
          <w:sz w:val="21"/>
          <w:szCs w:val="21"/>
          <w:lang w:val="en-GB" w:eastAsia="fr-BE"/>
        </w:rPr>
        <w:t xml:space="preserve"> includes </w:t>
      </w:r>
      <w:proofErr w:type="spellStart"/>
      <w:r w:rsidRPr="00F92657">
        <w:rPr>
          <w:rFonts w:ascii="Arial" w:eastAsia="Times New Roman" w:hAnsi="Arial" w:cs="Arial"/>
          <w:color w:val="666666"/>
          <w:sz w:val="21"/>
          <w:szCs w:val="21"/>
          <w:lang w:val="en-GB" w:eastAsia="fr-BE"/>
        </w:rPr>
        <w:t>georeferencing</w:t>
      </w:r>
      <w:proofErr w:type="spellEnd"/>
      <w:r w:rsidRPr="00F92657">
        <w:rPr>
          <w:rFonts w:ascii="Arial" w:eastAsia="Times New Roman" w:hAnsi="Arial" w:cs="Arial"/>
          <w:color w:val="666666"/>
          <w:sz w:val="21"/>
          <w:szCs w:val="21"/>
          <w:lang w:val="en-GB" w:eastAsia="fr-BE"/>
        </w:rPr>
        <w:t xml:space="preserve"> facilities </w:t>
      </w:r>
      <w:r w:rsidR="000056E8">
        <w:rPr>
          <w:rFonts w:ascii="Arial" w:eastAsia="Times New Roman" w:hAnsi="Arial" w:cs="Arial"/>
          <w:color w:val="666666"/>
          <w:sz w:val="21"/>
          <w:szCs w:val="21"/>
          <w:lang w:val="en-GB" w:eastAsia="fr-BE"/>
        </w:rPr>
        <w:t>and</w:t>
      </w:r>
      <w:r w:rsidRPr="00F92657">
        <w:rPr>
          <w:rFonts w:ascii="Arial" w:eastAsia="Times New Roman" w:hAnsi="Arial" w:cs="Arial"/>
          <w:color w:val="666666"/>
          <w:sz w:val="21"/>
          <w:szCs w:val="21"/>
          <w:lang w:val="en-GB" w:eastAsia="fr-BE"/>
        </w:rPr>
        <w:t xml:space="preserve"> allows </w:t>
      </w:r>
      <w:r w:rsidR="000056E8">
        <w:rPr>
          <w:rFonts w:ascii="Arial" w:eastAsia="Times New Roman" w:hAnsi="Arial" w:cs="Arial"/>
          <w:color w:val="666666"/>
          <w:sz w:val="21"/>
          <w:szCs w:val="21"/>
          <w:lang w:val="en-GB" w:eastAsia="fr-BE"/>
        </w:rPr>
        <w:t xml:space="preserve">users </w:t>
      </w:r>
      <w:r w:rsidRPr="00F92657">
        <w:rPr>
          <w:rFonts w:ascii="Arial" w:eastAsia="Times New Roman" w:hAnsi="Arial" w:cs="Arial"/>
          <w:color w:val="666666"/>
          <w:sz w:val="21"/>
          <w:szCs w:val="21"/>
          <w:lang w:val="en-GB" w:eastAsia="fr-BE"/>
        </w:rPr>
        <w:t xml:space="preserve">to </w:t>
      </w:r>
      <w:r w:rsidR="000056E8">
        <w:rPr>
          <w:rFonts w:ascii="Arial" w:eastAsia="Times New Roman" w:hAnsi="Arial" w:cs="Arial"/>
          <w:color w:val="666666"/>
          <w:sz w:val="21"/>
          <w:szCs w:val="21"/>
          <w:lang w:val="en-GB" w:eastAsia="fr-BE"/>
        </w:rPr>
        <w:t>provide</w:t>
      </w:r>
      <w:r w:rsidRPr="00F92657">
        <w:rPr>
          <w:rFonts w:ascii="Arial" w:eastAsia="Times New Roman" w:hAnsi="Arial" w:cs="Arial"/>
          <w:color w:val="666666"/>
          <w:sz w:val="21"/>
          <w:szCs w:val="21"/>
          <w:lang w:val="en-GB" w:eastAsia="fr-BE"/>
        </w:rPr>
        <w:t xml:space="preserve"> pictures</w:t>
      </w:r>
      <w:r w:rsidR="000056E8">
        <w:rPr>
          <w:rFonts w:ascii="Arial" w:eastAsia="Times New Roman" w:hAnsi="Arial" w:cs="Arial"/>
          <w:color w:val="666666"/>
          <w:sz w:val="21"/>
          <w:szCs w:val="21"/>
          <w:lang w:val="en-GB" w:eastAsia="fr-BE"/>
        </w:rPr>
        <w:t>.</w:t>
      </w:r>
    </w:p>
    <w:p w:rsidR="0011692A" w:rsidRPr="001036D4" w:rsidRDefault="00F92657" w:rsidP="0011692A">
      <w:pPr>
        <w:shd w:val="clear" w:color="auto" w:fill="FFFFFF"/>
        <w:spacing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"BD </w:t>
      </w:r>
      <w:proofErr w:type="spellStart"/>
      <w:r w:rsidRPr="00F92657">
        <w:rPr>
          <w:rFonts w:ascii="Arial" w:eastAsia="Times New Roman" w:hAnsi="Arial" w:cs="Arial"/>
          <w:color w:val="666666"/>
          <w:sz w:val="21"/>
          <w:szCs w:val="21"/>
          <w:lang w:val="en-GB" w:eastAsia="fr-BE"/>
        </w:rPr>
        <w:t>Berce</w:t>
      </w:r>
      <w:proofErr w:type="spellEnd"/>
      <w:r w:rsidRPr="00F92657">
        <w:rPr>
          <w:rFonts w:ascii="Arial" w:eastAsia="Times New Roman" w:hAnsi="Arial" w:cs="Arial"/>
          <w:color w:val="666666"/>
          <w:sz w:val="21"/>
          <w:szCs w:val="21"/>
          <w:lang w:val="en-GB" w:eastAsia="fr-BE"/>
        </w:rPr>
        <w:t xml:space="preserve"> du </w:t>
      </w:r>
      <w:proofErr w:type="spellStart"/>
      <w:r w:rsidRPr="00F92657">
        <w:rPr>
          <w:rFonts w:ascii="Arial" w:eastAsia="Times New Roman" w:hAnsi="Arial" w:cs="Arial"/>
          <w:color w:val="666666"/>
          <w:sz w:val="21"/>
          <w:szCs w:val="21"/>
          <w:lang w:val="en-GB" w:eastAsia="fr-BE"/>
        </w:rPr>
        <w:t>Caucase</w:t>
      </w:r>
      <w:proofErr w:type="spellEnd"/>
      <w:r w:rsidRPr="00F92657">
        <w:rPr>
          <w:rFonts w:ascii="Arial" w:eastAsia="Times New Roman" w:hAnsi="Arial" w:cs="Arial"/>
          <w:color w:val="666666"/>
          <w:sz w:val="21"/>
          <w:szCs w:val="21"/>
          <w:lang w:val="en-GB" w:eastAsia="fr-BE"/>
        </w:rPr>
        <w:t>", "</w:t>
      </w:r>
      <w:proofErr w:type="spellStart"/>
      <w:r w:rsidRPr="00F92657">
        <w:rPr>
          <w:rFonts w:ascii="Arial" w:eastAsia="Times New Roman" w:hAnsi="Arial" w:cs="Arial"/>
          <w:color w:val="666666"/>
          <w:sz w:val="21"/>
          <w:szCs w:val="21"/>
          <w:lang w:val="en-GB" w:eastAsia="fr-BE"/>
        </w:rPr>
        <w:t>Enquetes</w:t>
      </w:r>
      <w:proofErr w:type="spellEnd"/>
      <w:r w:rsidRPr="00F92657">
        <w:rPr>
          <w:rFonts w:ascii="Arial" w:eastAsia="Times New Roman" w:hAnsi="Arial" w:cs="Arial"/>
          <w:color w:val="666666"/>
          <w:sz w:val="21"/>
          <w:szCs w:val="21"/>
          <w:lang w:val="en-GB" w:eastAsia="fr-BE"/>
        </w:rPr>
        <w:t xml:space="preserve"> </w:t>
      </w:r>
      <w:proofErr w:type="spellStart"/>
      <w:r w:rsidRPr="00F92657">
        <w:rPr>
          <w:rFonts w:ascii="Arial" w:eastAsia="Times New Roman" w:hAnsi="Arial" w:cs="Arial"/>
          <w:color w:val="666666"/>
          <w:sz w:val="21"/>
          <w:szCs w:val="21"/>
          <w:lang w:val="en-GB" w:eastAsia="fr-BE"/>
        </w:rPr>
        <w:t>OFFH","Rinse</w:t>
      </w:r>
      <w:proofErr w:type="spellEnd"/>
      <w:r w:rsidRPr="00F92657">
        <w:rPr>
          <w:rFonts w:ascii="Arial" w:eastAsia="Times New Roman" w:hAnsi="Arial" w:cs="Arial"/>
          <w:color w:val="666666"/>
          <w:sz w:val="21"/>
          <w:szCs w:val="21"/>
          <w:lang w:val="en-GB" w:eastAsia="fr-BE"/>
        </w:rPr>
        <w:t xml:space="preserve">" </w:t>
      </w:r>
      <w:r w:rsidR="000056E8">
        <w:rPr>
          <w:rFonts w:ascii="Arial" w:eastAsia="Times New Roman" w:hAnsi="Arial" w:cs="Arial"/>
          <w:color w:val="666666"/>
          <w:sz w:val="21"/>
          <w:szCs w:val="21"/>
          <w:lang w:val="en-GB" w:eastAsia="fr-BE"/>
        </w:rPr>
        <w:t>are</w:t>
      </w:r>
      <w:r w:rsidRPr="00F92657">
        <w:rPr>
          <w:rFonts w:ascii="Arial" w:eastAsia="Times New Roman" w:hAnsi="Arial" w:cs="Arial"/>
          <w:color w:val="666666"/>
          <w:sz w:val="21"/>
          <w:szCs w:val="21"/>
          <w:lang w:val="en-GB" w:eastAsia="fr-BE"/>
        </w:rPr>
        <w:t xml:space="preserve"> </w:t>
      </w:r>
      <w:r w:rsidR="00DE0A77">
        <w:rPr>
          <w:rFonts w:ascii="Arial" w:eastAsia="Times New Roman" w:hAnsi="Arial" w:cs="Arial"/>
          <w:color w:val="666666"/>
          <w:sz w:val="21"/>
          <w:szCs w:val="21"/>
          <w:lang w:val="en-GB" w:eastAsia="fr-BE"/>
        </w:rPr>
        <w:t>topical</w:t>
      </w:r>
      <w:r w:rsidRPr="00F92657">
        <w:rPr>
          <w:rFonts w:ascii="Arial" w:eastAsia="Times New Roman" w:hAnsi="Arial" w:cs="Arial"/>
          <w:color w:val="666666"/>
          <w:sz w:val="21"/>
          <w:szCs w:val="21"/>
          <w:lang w:val="en-GB" w:eastAsia="fr-BE"/>
        </w:rPr>
        <w:t xml:space="preserve"> surveys, </w:t>
      </w:r>
      <w:r w:rsidR="00DE0A77">
        <w:rPr>
          <w:rFonts w:ascii="Arial" w:eastAsia="Times New Roman" w:hAnsi="Arial" w:cs="Arial"/>
          <w:color w:val="666666"/>
          <w:sz w:val="21"/>
          <w:szCs w:val="21"/>
          <w:lang w:val="en-GB" w:eastAsia="fr-BE"/>
        </w:rPr>
        <w:t>limited in time</w:t>
      </w:r>
      <w:r w:rsidRPr="00F92657">
        <w:rPr>
          <w:rFonts w:ascii="Arial" w:eastAsia="Times New Roman" w:hAnsi="Arial" w:cs="Arial"/>
          <w:color w:val="666666"/>
          <w:sz w:val="21"/>
          <w:szCs w:val="21"/>
          <w:lang w:val="en-GB" w:eastAsia="fr-BE"/>
        </w:rPr>
        <w:t xml:space="preserve"> and/or taxonomic</w:t>
      </w:r>
      <w:r w:rsidR="00DE0A77">
        <w:rPr>
          <w:rFonts w:ascii="Arial" w:eastAsia="Times New Roman" w:hAnsi="Arial" w:cs="Arial"/>
          <w:color w:val="666666"/>
          <w:sz w:val="21"/>
          <w:szCs w:val="21"/>
          <w:lang w:val="en-GB" w:eastAsia="fr-BE"/>
        </w:rPr>
        <w:t>ally oriented</w:t>
      </w:r>
      <w:r w:rsidR="009E3B2C">
        <w:rPr>
          <w:rFonts w:ascii="Arial" w:eastAsia="Times New Roman" w:hAnsi="Arial" w:cs="Arial"/>
          <w:color w:val="666666"/>
          <w:sz w:val="21"/>
          <w:szCs w:val="21"/>
          <w:lang w:val="en-GB" w:eastAsia="fr-BE"/>
        </w:rPr>
        <w:t>.</w:t>
      </w:r>
    </w:p>
    <w:p w:rsidR="0011692A" w:rsidRPr="001036D4" w:rsidRDefault="0011692A" w:rsidP="0011692A">
      <w:pPr>
        <w:shd w:val="clear" w:color="auto" w:fill="FFFFFF"/>
        <w:spacing w:after="300" w:line="240" w:lineRule="auto"/>
        <w:rPr>
          <w:rFonts w:ascii="Arial" w:eastAsia="Times New Roman" w:hAnsi="Arial" w:cs="Arial"/>
          <w:color w:val="666666"/>
          <w:sz w:val="21"/>
          <w:szCs w:val="21"/>
          <w:lang w:val="en-GB" w:eastAsia="fr-BE"/>
        </w:rPr>
      </w:pPr>
      <w:r w:rsidRPr="001036D4">
        <w:rPr>
          <w:rFonts w:ascii="Arial" w:eastAsia="Times New Roman" w:hAnsi="Arial" w:cs="Arial"/>
          <w:color w:val="666666"/>
          <w:sz w:val="21"/>
          <w:szCs w:val="21"/>
          <w:lang w:val="en-GB" w:eastAsia="fr-BE"/>
        </w:rPr>
        <w:t>All records have been subject to a validation procedure performed by the department experts</w:t>
      </w:r>
      <w:r w:rsidR="00DE0A77">
        <w:rPr>
          <w:rFonts w:ascii="Arial" w:eastAsia="Times New Roman" w:hAnsi="Arial" w:cs="Arial"/>
          <w:color w:val="666666"/>
          <w:sz w:val="21"/>
          <w:szCs w:val="21"/>
          <w:lang w:val="en-GB" w:eastAsia="fr-BE"/>
        </w:rPr>
        <w:t>. Validation rules were based on pictures, observer</w:t>
      </w:r>
      <w:r w:rsidR="00932E49">
        <w:rPr>
          <w:rFonts w:ascii="Arial" w:eastAsia="Times New Roman" w:hAnsi="Arial" w:cs="Arial"/>
          <w:color w:val="666666"/>
          <w:sz w:val="21"/>
          <w:szCs w:val="21"/>
          <w:lang w:val="en-GB" w:eastAsia="fr-BE"/>
        </w:rPr>
        <w:t>’s</w:t>
      </w:r>
      <w:r w:rsidR="00DE0A77">
        <w:rPr>
          <w:rFonts w:ascii="Arial" w:eastAsia="Times New Roman" w:hAnsi="Arial" w:cs="Arial"/>
          <w:color w:val="666666"/>
          <w:sz w:val="21"/>
          <w:szCs w:val="21"/>
          <w:lang w:val="en-GB" w:eastAsia="fr-BE"/>
        </w:rPr>
        <w:t xml:space="preserve"> expertise, ecological relevance,</w:t>
      </w:r>
      <w:r w:rsidR="00F92657" w:rsidRPr="00F92657">
        <w:rPr>
          <w:rFonts w:ascii="Arial" w:eastAsia="Times New Roman" w:hAnsi="Arial" w:cs="Arial"/>
          <w:color w:val="666666"/>
          <w:sz w:val="21"/>
          <w:szCs w:val="21"/>
          <w:lang w:val="en-GB" w:eastAsia="fr-BE"/>
        </w:rPr>
        <w:t xml:space="preserve"> or additional information provided by </w:t>
      </w:r>
      <w:r w:rsidR="00DE0A77">
        <w:rPr>
          <w:rFonts w:ascii="Arial" w:eastAsia="Times New Roman" w:hAnsi="Arial" w:cs="Arial"/>
          <w:color w:val="666666"/>
          <w:sz w:val="21"/>
          <w:szCs w:val="21"/>
          <w:lang w:val="en-GB" w:eastAsia="fr-BE"/>
        </w:rPr>
        <w:t>t</w:t>
      </w:r>
      <w:r w:rsidR="00F92657" w:rsidRPr="00F92657">
        <w:rPr>
          <w:rFonts w:ascii="Arial" w:eastAsia="Times New Roman" w:hAnsi="Arial" w:cs="Arial"/>
          <w:color w:val="666666"/>
          <w:sz w:val="21"/>
          <w:szCs w:val="21"/>
          <w:lang w:val="en-GB" w:eastAsia="fr-BE"/>
        </w:rPr>
        <w:t>he observer.</w:t>
      </w:r>
    </w:p>
    <w:p w:rsidR="0011692A" w:rsidRPr="001036D4" w:rsidRDefault="00F92657" w:rsidP="0011692A">
      <w:pPr>
        <w:shd w:val="clear" w:color="auto" w:fill="FFFFFF"/>
        <w:spacing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This dataset content is under a CC-BY license</w:t>
      </w:r>
      <w:r w:rsidR="00DE0A77">
        <w:rPr>
          <w:rFonts w:ascii="Arial" w:eastAsia="Times New Roman" w:hAnsi="Arial" w:cs="Arial"/>
          <w:color w:val="666666"/>
          <w:sz w:val="21"/>
          <w:szCs w:val="21"/>
          <w:lang w:val="en-GB" w:eastAsia="fr-BE"/>
        </w:rPr>
        <w:t>. P</w:t>
      </w:r>
      <w:r w:rsidRPr="00F92657">
        <w:rPr>
          <w:rFonts w:ascii="Arial" w:eastAsia="Times New Roman" w:hAnsi="Arial" w:cs="Arial"/>
          <w:color w:val="666666"/>
          <w:sz w:val="21"/>
          <w:szCs w:val="21"/>
          <w:lang w:val="en-GB" w:eastAsia="fr-BE"/>
        </w:rPr>
        <w:t xml:space="preserve">lease make sure to quote the </w:t>
      </w:r>
      <w:r w:rsidR="00932E49" w:rsidRPr="0011692A">
        <w:rPr>
          <w:rFonts w:ascii="Arial" w:eastAsia="Times New Roman" w:hAnsi="Arial" w:cs="Arial"/>
          <w:i/>
          <w:iCs/>
          <w:color w:val="666666"/>
          <w:sz w:val="21"/>
          <w:szCs w:val="21"/>
          <w:lang w:eastAsia="fr-BE"/>
        </w:rPr>
        <w:t>Département d</w:t>
      </w:r>
      <w:r w:rsidR="00932E49">
        <w:rPr>
          <w:rFonts w:ascii="Arial" w:eastAsia="Times New Roman" w:hAnsi="Arial" w:cs="Arial"/>
          <w:i/>
          <w:iCs/>
          <w:color w:val="666666"/>
          <w:sz w:val="21"/>
          <w:szCs w:val="21"/>
          <w:lang w:eastAsia="fr-BE"/>
        </w:rPr>
        <w:t>e l</w:t>
      </w:r>
      <w:r w:rsidR="00932E49" w:rsidRPr="0011692A">
        <w:rPr>
          <w:rFonts w:ascii="Arial" w:eastAsia="Times New Roman" w:hAnsi="Arial" w:cs="Arial"/>
          <w:i/>
          <w:iCs/>
          <w:color w:val="666666"/>
          <w:sz w:val="21"/>
          <w:szCs w:val="21"/>
          <w:lang w:eastAsia="fr-BE"/>
        </w:rPr>
        <w:t>’</w:t>
      </w:r>
      <w:r w:rsidR="00932E49">
        <w:rPr>
          <w:rFonts w:ascii="Arial" w:eastAsia="Times New Roman" w:hAnsi="Arial" w:cs="Arial"/>
          <w:i/>
          <w:iCs/>
          <w:color w:val="666666"/>
          <w:sz w:val="21"/>
          <w:szCs w:val="21"/>
          <w:lang w:eastAsia="fr-BE"/>
        </w:rPr>
        <w:t>É</w:t>
      </w:r>
      <w:r w:rsidR="00932E49" w:rsidRPr="0011692A">
        <w:rPr>
          <w:rFonts w:ascii="Arial" w:eastAsia="Times New Roman" w:hAnsi="Arial" w:cs="Arial"/>
          <w:i/>
          <w:iCs/>
          <w:color w:val="666666"/>
          <w:sz w:val="21"/>
          <w:szCs w:val="21"/>
          <w:lang w:eastAsia="fr-BE"/>
        </w:rPr>
        <w:t xml:space="preserve">tude du Milieu Naturel </w:t>
      </w:r>
      <w:proofErr w:type="gramStart"/>
      <w:r w:rsidR="00932E49" w:rsidRPr="0011692A">
        <w:rPr>
          <w:rFonts w:ascii="Arial" w:eastAsia="Times New Roman" w:hAnsi="Arial" w:cs="Arial"/>
          <w:i/>
          <w:iCs/>
          <w:color w:val="666666"/>
          <w:sz w:val="21"/>
          <w:szCs w:val="21"/>
          <w:lang w:eastAsia="fr-BE"/>
        </w:rPr>
        <w:t>et</w:t>
      </w:r>
      <w:proofErr w:type="gramEnd"/>
      <w:r w:rsidR="00932E49" w:rsidRPr="0011692A">
        <w:rPr>
          <w:rFonts w:ascii="Arial" w:eastAsia="Times New Roman" w:hAnsi="Arial" w:cs="Arial"/>
          <w:i/>
          <w:iCs/>
          <w:color w:val="666666"/>
          <w:sz w:val="21"/>
          <w:szCs w:val="21"/>
          <w:lang w:eastAsia="fr-BE"/>
        </w:rPr>
        <w:t xml:space="preserve"> Agricole (SPW – </w:t>
      </w:r>
      <w:r w:rsidR="00932E49">
        <w:rPr>
          <w:rFonts w:ascii="Arial" w:eastAsia="Times New Roman" w:hAnsi="Arial" w:cs="Arial"/>
          <w:i/>
          <w:iCs/>
          <w:color w:val="666666"/>
          <w:sz w:val="21"/>
          <w:szCs w:val="21"/>
          <w:lang w:eastAsia="fr-BE"/>
        </w:rPr>
        <w:t xml:space="preserve">DGARNE - </w:t>
      </w:r>
      <w:r w:rsidR="00932E49" w:rsidRPr="0011692A">
        <w:rPr>
          <w:rFonts w:ascii="Arial" w:eastAsia="Times New Roman" w:hAnsi="Arial" w:cs="Arial"/>
          <w:i/>
          <w:iCs/>
          <w:color w:val="666666"/>
          <w:sz w:val="21"/>
          <w:szCs w:val="21"/>
          <w:lang w:eastAsia="fr-BE"/>
        </w:rPr>
        <w:t>DEMNA)</w:t>
      </w:r>
      <w:r w:rsidRPr="00F92657">
        <w:rPr>
          <w:rFonts w:ascii="Arial" w:eastAsia="Times New Roman" w:hAnsi="Arial" w:cs="Arial"/>
          <w:color w:val="666666"/>
          <w:sz w:val="21"/>
          <w:szCs w:val="21"/>
          <w:lang w:val="en-GB" w:eastAsia="fr-BE"/>
        </w:rPr>
        <w:t xml:space="preserve"> if you make any use of the data, using preferably the form 'Origin of the </w:t>
      </w:r>
      <w:r w:rsidR="009D3C81" w:rsidRPr="00F92657">
        <w:rPr>
          <w:rFonts w:ascii="Arial" w:eastAsia="Times New Roman" w:hAnsi="Arial" w:cs="Arial"/>
          <w:color w:val="666666"/>
          <w:sz w:val="21"/>
          <w:szCs w:val="21"/>
          <w:lang w:val="en-GB" w:eastAsia="fr-BE"/>
        </w:rPr>
        <w:t>Information:</w:t>
      </w:r>
      <w:r w:rsidRPr="00F92657">
        <w:rPr>
          <w:rFonts w:ascii="Arial" w:eastAsia="Times New Roman" w:hAnsi="Arial" w:cs="Arial"/>
          <w:color w:val="666666"/>
          <w:sz w:val="21"/>
          <w:szCs w:val="21"/>
          <w:lang w:val="en-GB" w:eastAsia="fr-BE"/>
        </w:rPr>
        <w:t xml:space="preserve"> </w:t>
      </w:r>
      <w:commentRangeStart w:id="2"/>
      <w:r w:rsidRPr="00F92657">
        <w:rPr>
          <w:rFonts w:ascii="Arial" w:eastAsia="Times New Roman" w:hAnsi="Arial" w:cs="Arial"/>
          <w:color w:val="666666"/>
          <w:sz w:val="21"/>
          <w:szCs w:val="21"/>
          <w:lang w:val="en-GB" w:eastAsia="fr-BE"/>
        </w:rPr>
        <w:t>SPW-DG</w:t>
      </w:r>
      <w:r w:rsidR="00932E49">
        <w:rPr>
          <w:rFonts w:ascii="Arial" w:eastAsia="Times New Roman" w:hAnsi="Arial" w:cs="Arial"/>
          <w:color w:val="666666"/>
          <w:sz w:val="21"/>
          <w:szCs w:val="21"/>
          <w:lang w:val="en-GB" w:eastAsia="fr-BE"/>
        </w:rPr>
        <w:t xml:space="preserve">ARNE – DEMNA – </w:t>
      </w:r>
      <w:r w:rsidRPr="00F92657">
        <w:rPr>
          <w:rFonts w:ascii="Arial" w:eastAsia="Times New Roman" w:hAnsi="Arial" w:cs="Arial"/>
          <w:color w:val="666666"/>
          <w:sz w:val="21"/>
          <w:szCs w:val="21"/>
          <w:lang w:val="en-GB" w:eastAsia="fr-BE"/>
        </w:rPr>
        <w:t>GT</w:t>
      </w:r>
      <w:r w:rsidR="00932E49">
        <w:rPr>
          <w:rFonts w:ascii="Arial" w:eastAsia="Times New Roman" w:hAnsi="Arial" w:cs="Arial"/>
          <w:color w:val="666666"/>
          <w:sz w:val="21"/>
          <w:szCs w:val="21"/>
          <w:lang w:val="en-GB" w:eastAsia="fr-BE"/>
        </w:rPr>
        <w:t xml:space="preserve"> </w:t>
      </w:r>
      <w:proofErr w:type="spellStart"/>
      <w:r w:rsidRPr="00F92657">
        <w:rPr>
          <w:rFonts w:ascii="Arial" w:eastAsia="Times New Roman" w:hAnsi="Arial" w:cs="Arial"/>
          <w:color w:val="666666"/>
          <w:sz w:val="21"/>
          <w:szCs w:val="21"/>
          <w:lang w:val="en-GB" w:eastAsia="fr-BE"/>
        </w:rPr>
        <w:t>Flore</w:t>
      </w:r>
      <w:proofErr w:type="spellEnd"/>
      <w:r w:rsidRPr="00F92657">
        <w:rPr>
          <w:rFonts w:ascii="Arial" w:eastAsia="Times New Roman" w:hAnsi="Arial" w:cs="Arial"/>
          <w:color w:val="666666"/>
          <w:sz w:val="21"/>
          <w:szCs w:val="21"/>
          <w:lang w:val="en-GB" w:eastAsia="fr-BE"/>
        </w:rPr>
        <w:t xml:space="preserve"> &amp; collaborators'</w:t>
      </w:r>
      <w:commentRangeEnd w:id="2"/>
      <w:r w:rsidR="009D3C81">
        <w:rPr>
          <w:rStyle w:val="Marquedecommentaire"/>
        </w:rPr>
        <w:commentReference w:id="2"/>
      </w:r>
      <w:r w:rsidRPr="00F92657">
        <w:rPr>
          <w:rFonts w:ascii="Arial" w:eastAsia="Times New Roman" w:hAnsi="Arial" w:cs="Arial"/>
          <w:color w:val="666666"/>
          <w:sz w:val="21"/>
          <w:szCs w:val="21"/>
          <w:lang w:val="en-GB" w:eastAsia="fr-BE"/>
        </w:rPr>
        <w:t xml:space="preserve"> whenever it is possible.</w:t>
      </w:r>
    </w:p>
    <w:p w:rsidR="0011692A" w:rsidRPr="001036D4" w:rsidRDefault="00F92657" w:rsidP="0011692A">
      <w:pPr>
        <w:shd w:val="clear" w:color="auto" w:fill="FFFFFF"/>
        <w:spacing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Additional information </w:t>
      </w:r>
      <w:r w:rsidR="0077329C">
        <w:rPr>
          <w:rFonts w:ascii="Arial" w:eastAsia="Times New Roman" w:hAnsi="Arial" w:cs="Arial"/>
          <w:color w:val="666666"/>
          <w:sz w:val="21"/>
          <w:szCs w:val="21"/>
          <w:lang w:val="en-GB" w:eastAsia="fr-BE"/>
        </w:rPr>
        <w:t>is</w:t>
      </w:r>
      <w:r w:rsidRPr="00F92657">
        <w:rPr>
          <w:rFonts w:ascii="Arial" w:eastAsia="Times New Roman" w:hAnsi="Arial" w:cs="Arial"/>
          <w:color w:val="666666"/>
          <w:sz w:val="21"/>
          <w:szCs w:val="21"/>
          <w:lang w:val="en-GB" w:eastAsia="fr-BE"/>
        </w:rPr>
        <w:t xml:space="preserve"> accessible upon specific and motivated request ad</w:t>
      </w:r>
      <w:r w:rsidR="0077329C">
        <w:rPr>
          <w:rFonts w:ascii="Arial" w:eastAsia="Times New Roman" w:hAnsi="Arial" w:cs="Arial"/>
          <w:color w:val="666666"/>
          <w:sz w:val="21"/>
          <w:szCs w:val="21"/>
          <w:lang w:val="en-GB" w:eastAsia="fr-BE"/>
        </w:rPr>
        <w:t>d</w:t>
      </w:r>
      <w:r w:rsidRPr="00F92657">
        <w:rPr>
          <w:rFonts w:ascii="Arial" w:eastAsia="Times New Roman" w:hAnsi="Arial" w:cs="Arial"/>
          <w:color w:val="666666"/>
          <w:sz w:val="21"/>
          <w:szCs w:val="21"/>
          <w:lang w:val="en-GB" w:eastAsia="fr-BE"/>
        </w:rPr>
        <w:t xml:space="preserve">ressed </w:t>
      </w:r>
      <w:r w:rsidR="009D3C81" w:rsidRPr="00F92657">
        <w:rPr>
          <w:rFonts w:ascii="Arial" w:eastAsia="Times New Roman" w:hAnsi="Arial" w:cs="Arial"/>
          <w:color w:val="666666"/>
          <w:sz w:val="21"/>
          <w:szCs w:val="21"/>
          <w:lang w:val="en-GB" w:eastAsia="fr-BE"/>
        </w:rPr>
        <w:t>to:</w:t>
      </w:r>
      <w:r w:rsidRPr="00F92657">
        <w:rPr>
          <w:rFonts w:ascii="Arial" w:eastAsia="Times New Roman" w:hAnsi="Arial" w:cs="Arial"/>
          <w:color w:val="666666"/>
          <w:sz w:val="21"/>
          <w:szCs w:val="21"/>
          <w:lang w:val="en-GB" w:eastAsia="fr-BE"/>
        </w:rPr>
        <w:t> </w:t>
      </w:r>
      <w:hyperlink r:id="rId7" w:history="1">
        <w:r w:rsidRPr="00F92657">
          <w:rPr>
            <w:rFonts w:ascii="Arial" w:eastAsia="Times New Roman" w:hAnsi="Arial" w:cs="Arial"/>
            <w:color w:val="008959"/>
            <w:sz w:val="21"/>
            <w:u w:val="single"/>
            <w:lang w:val="en-GB" w:eastAsia="fr-BE"/>
          </w:rPr>
          <w:t>http://observatoire.biodiversite.wallonie.be/cmdd/.</w:t>
        </w:r>
      </w:hyperlink>
      <w:r w:rsidRPr="00F92657">
        <w:rPr>
          <w:rFonts w:ascii="Arial" w:eastAsia="Times New Roman" w:hAnsi="Arial" w:cs="Arial"/>
          <w:color w:val="666666"/>
          <w:sz w:val="21"/>
          <w:szCs w:val="21"/>
          <w:lang w:val="en-GB" w:eastAsia="fr-BE"/>
        </w:rPr>
        <w:t> </w:t>
      </w:r>
      <w:r w:rsidR="0077329C">
        <w:rPr>
          <w:rFonts w:ascii="Arial" w:eastAsia="Times New Roman" w:hAnsi="Arial" w:cs="Arial"/>
          <w:color w:val="666666"/>
          <w:sz w:val="21"/>
          <w:szCs w:val="21"/>
          <w:lang w:val="en-GB" w:eastAsia="fr-BE"/>
        </w:rPr>
        <w:t>Please</w:t>
      </w:r>
      <w:r w:rsidRPr="00F92657">
        <w:rPr>
          <w:rFonts w:ascii="Arial" w:eastAsia="Times New Roman" w:hAnsi="Arial" w:cs="Arial"/>
          <w:color w:val="666666"/>
          <w:sz w:val="21"/>
          <w:szCs w:val="21"/>
          <w:lang w:val="en-GB" w:eastAsia="fr-BE"/>
        </w:rPr>
        <w:t xml:space="preserve"> contact the department for </w:t>
      </w:r>
      <w:r w:rsidR="0077329C">
        <w:rPr>
          <w:rFonts w:ascii="Arial" w:eastAsia="Times New Roman" w:hAnsi="Arial" w:cs="Arial"/>
          <w:color w:val="666666"/>
          <w:sz w:val="21"/>
          <w:szCs w:val="21"/>
          <w:lang w:val="en-GB" w:eastAsia="fr-BE"/>
        </w:rPr>
        <w:t>additional</w:t>
      </w:r>
      <w:r w:rsidRPr="00F92657">
        <w:rPr>
          <w:rFonts w:ascii="Arial" w:eastAsia="Times New Roman" w:hAnsi="Arial" w:cs="Arial"/>
          <w:color w:val="666666"/>
          <w:sz w:val="21"/>
          <w:szCs w:val="21"/>
          <w:lang w:val="en-GB" w:eastAsia="fr-BE"/>
        </w:rPr>
        <w:t xml:space="preserve"> information about the dataset, about the Walloon </w:t>
      </w:r>
      <w:r w:rsidR="0077329C" w:rsidRPr="00FC4078">
        <w:rPr>
          <w:rFonts w:ascii="Arial" w:eastAsia="Times New Roman" w:hAnsi="Arial" w:cs="Arial"/>
          <w:i/>
          <w:color w:val="666666"/>
          <w:sz w:val="21"/>
          <w:szCs w:val="21"/>
          <w:lang w:val="en-GB" w:eastAsia="fr-BE"/>
        </w:rPr>
        <w:t>'GT-</w:t>
      </w:r>
      <w:proofErr w:type="spellStart"/>
      <w:r w:rsidR="0077329C" w:rsidRPr="00FC4078">
        <w:rPr>
          <w:rFonts w:ascii="Arial" w:eastAsia="Times New Roman" w:hAnsi="Arial" w:cs="Arial"/>
          <w:i/>
          <w:color w:val="666666"/>
          <w:sz w:val="21"/>
          <w:szCs w:val="21"/>
          <w:lang w:val="en-GB" w:eastAsia="fr-BE"/>
        </w:rPr>
        <w:t>Flore</w:t>
      </w:r>
      <w:proofErr w:type="spellEnd"/>
      <w:r w:rsidR="0077329C" w:rsidRPr="00FC4078">
        <w:rPr>
          <w:rFonts w:ascii="Arial" w:eastAsia="Times New Roman" w:hAnsi="Arial" w:cs="Arial"/>
          <w:i/>
          <w:color w:val="666666"/>
          <w:sz w:val="21"/>
          <w:szCs w:val="21"/>
          <w:lang w:val="en-GB" w:eastAsia="fr-BE"/>
        </w:rPr>
        <w:t>'</w:t>
      </w:r>
      <w:r w:rsidRPr="00F92657">
        <w:rPr>
          <w:rFonts w:ascii="Arial" w:eastAsia="Times New Roman" w:hAnsi="Arial" w:cs="Arial"/>
          <w:color w:val="666666"/>
          <w:sz w:val="21"/>
          <w:szCs w:val="21"/>
          <w:lang w:val="en-GB" w:eastAsia="fr-BE"/>
        </w:rPr>
        <w:t xml:space="preserve">, or about our biodiversity related activities. Returns and comments </w:t>
      </w:r>
      <w:r w:rsidR="0077329C">
        <w:rPr>
          <w:rFonts w:ascii="Arial" w:eastAsia="Times New Roman" w:hAnsi="Arial" w:cs="Arial"/>
          <w:color w:val="666666"/>
          <w:sz w:val="21"/>
          <w:szCs w:val="21"/>
          <w:lang w:val="en-GB" w:eastAsia="fr-BE"/>
        </w:rPr>
        <w:t>are</w:t>
      </w:r>
      <w:r w:rsidRPr="00F92657">
        <w:rPr>
          <w:rFonts w:ascii="Arial" w:eastAsia="Times New Roman" w:hAnsi="Arial" w:cs="Arial"/>
          <w:color w:val="666666"/>
          <w:sz w:val="21"/>
          <w:szCs w:val="21"/>
          <w:lang w:val="en-GB" w:eastAsia="fr-BE"/>
        </w:rPr>
        <w:t xml:space="preserve"> highly appreciated.</w:t>
      </w:r>
    </w:p>
    <w:p w:rsidR="00842B85" w:rsidRPr="001036D4" w:rsidRDefault="00F92657" w:rsidP="00842B85">
      <w:pPr>
        <w:pStyle w:val="Titre1"/>
        <w:shd w:val="clear" w:color="auto" w:fill="FFFFFF"/>
        <w:spacing w:before="0" w:beforeAutospacing="0" w:after="300" w:afterAutospacing="0"/>
        <w:rPr>
          <w:rFonts w:ascii="Arial" w:hAnsi="Arial" w:cs="Arial"/>
          <w:color w:val="008959"/>
          <w:sz w:val="31"/>
          <w:szCs w:val="31"/>
          <w:lang w:val="en-GB"/>
        </w:rPr>
      </w:pPr>
      <w:r w:rsidRPr="00F92657">
        <w:rPr>
          <w:rFonts w:ascii="Arial" w:hAnsi="Arial" w:cs="Arial"/>
          <w:color w:val="008959"/>
          <w:sz w:val="31"/>
          <w:szCs w:val="31"/>
          <w:lang w:val="en-GB"/>
        </w:rPr>
        <w:t>How to cite</w:t>
      </w:r>
    </w:p>
    <w:p w:rsidR="00842B85" w:rsidRPr="001036D4" w:rsidRDefault="00F92657" w:rsidP="00842B85">
      <w:pPr>
        <w:pStyle w:val="NormalWeb"/>
        <w:shd w:val="clear" w:color="auto" w:fill="FFFFFF"/>
        <w:spacing w:before="0" w:beforeAutospacing="0" w:after="300" w:afterAutospacing="0"/>
        <w:rPr>
          <w:rFonts w:ascii="Arial" w:hAnsi="Arial" w:cs="Arial"/>
          <w:color w:val="666666"/>
          <w:sz w:val="22"/>
          <w:szCs w:val="22"/>
          <w:lang w:val="en-GB"/>
        </w:rPr>
      </w:pPr>
      <w:r w:rsidRPr="00F92657">
        <w:rPr>
          <w:rFonts w:ascii="Arial" w:hAnsi="Arial" w:cs="Arial"/>
          <w:color w:val="666666"/>
          <w:sz w:val="22"/>
          <w:szCs w:val="22"/>
          <w:lang w:val="en-GB"/>
        </w:rPr>
        <w:lastRenderedPageBreak/>
        <w:t>Researchers should cite this work as follows:</w:t>
      </w:r>
    </w:p>
    <w:p w:rsidR="00842B85" w:rsidRPr="001036D4" w:rsidRDefault="00F92657" w:rsidP="00842B85">
      <w:pPr>
        <w:pStyle w:val="howtocite"/>
        <w:pBdr>
          <w:top w:val="single" w:sz="6" w:space="8" w:color="auto"/>
          <w:left w:val="single" w:sz="6" w:space="15" w:color="auto"/>
          <w:bottom w:val="single" w:sz="6" w:space="8" w:color="auto"/>
          <w:right w:val="single" w:sz="6" w:space="15" w:color="auto"/>
        </w:pBdr>
        <w:shd w:val="clear" w:color="auto" w:fill="FFFFFF"/>
        <w:spacing w:before="0" w:beforeAutospacing="0" w:after="300" w:afterAutospacing="0"/>
        <w:rPr>
          <w:rFonts w:ascii="Arial" w:hAnsi="Arial" w:cs="Arial"/>
          <w:i/>
          <w:iCs/>
          <w:color w:val="666666"/>
          <w:sz w:val="22"/>
          <w:szCs w:val="22"/>
          <w:lang w:val="en-GB"/>
        </w:rPr>
      </w:pPr>
      <w:commentRangeStart w:id="3"/>
      <w:r w:rsidRPr="00F92657">
        <w:rPr>
          <w:rFonts w:ascii="Arial" w:hAnsi="Arial" w:cs="Arial"/>
          <w:i/>
          <w:iCs/>
          <w:color w:val="666666"/>
          <w:sz w:val="22"/>
          <w:szCs w:val="22"/>
          <w:lang w:val="en-GB"/>
        </w:rPr>
        <w:t xml:space="preserve">'Origin of the </w:t>
      </w:r>
      <w:proofErr w:type="gramStart"/>
      <w:r w:rsidRPr="00F92657">
        <w:rPr>
          <w:rFonts w:ascii="Arial" w:hAnsi="Arial" w:cs="Arial"/>
          <w:i/>
          <w:iCs/>
          <w:color w:val="666666"/>
          <w:sz w:val="22"/>
          <w:szCs w:val="22"/>
          <w:lang w:val="en-GB"/>
        </w:rPr>
        <w:t>Information :</w:t>
      </w:r>
      <w:proofErr w:type="gramEnd"/>
      <w:r w:rsidRPr="00F92657">
        <w:rPr>
          <w:rFonts w:ascii="Arial" w:hAnsi="Arial" w:cs="Arial"/>
          <w:i/>
          <w:iCs/>
          <w:color w:val="666666"/>
          <w:sz w:val="22"/>
          <w:szCs w:val="22"/>
          <w:lang w:val="en-GB"/>
        </w:rPr>
        <w:t xml:space="preserve"> SPW-</w:t>
      </w:r>
      <w:r w:rsidR="00932E49" w:rsidRPr="00932E49">
        <w:rPr>
          <w:rFonts w:ascii="Arial" w:hAnsi="Arial" w:cs="Arial"/>
          <w:color w:val="666666"/>
          <w:sz w:val="21"/>
          <w:szCs w:val="21"/>
          <w:lang w:val="en-GB"/>
        </w:rPr>
        <w:t xml:space="preserve"> </w:t>
      </w:r>
      <w:r w:rsidRPr="00F92657">
        <w:rPr>
          <w:rFonts w:ascii="Arial" w:hAnsi="Arial" w:cs="Arial"/>
          <w:i/>
          <w:color w:val="666666"/>
          <w:sz w:val="21"/>
          <w:szCs w:val="21"/>
          <w:lang w:val="en-GB"/>
        </w:rPr>
        <w:t>DGARNE – DEMNA</w:t>
      </w:r>
      <w:r w:rsidR="00932E49">
        <w:rPr>
          <w:rFonts w:ascii="Arial" w:hAnsi="Arial" w:cs="Arial"/>
          <w:color w:val="666666"/>
          <w:sz w:val="21"/>
          <w:szCs w:val="21"/>
          <w:lang w:val="en-GB"/>
        </w:rPr>
        <w:t xml:space="preserve"> </w:t>
      </w:r>
      <w:r w:rsidRPr="00F92657">
        <w:rPr>
          <w:rFonts w:ascii="Arial" w:hAnsi="Arial" w:cs="Arial"/>
          <w:i/>
          <w:iCs/>
          <w:color w:val="666666"/>
          <w:sz w:val="22"/>
          <w:szCs w:val="22"/>
          <w:lang w:val="en-GB"/>
        </w:rPr>
        <w:t>-GT</w:t>
      </w:r>
      <w:r w:rsidR="00203E5C">
        <w:rPr>
          <w:rFonts w:ascii="Arial" w:hAnsi="Arial" w:cs="Arial"/>
          <w:i/>
          <w:iCs/>
          <w:color w:val="666666"/>
          <w:sz w:val="22"/>
          <w:szCs w:val="22"/>
          <w:lang w:val="en-GB"/>
        </w:rPr>
        <w:t xml:space="preserve"> </w:t>
      </w:r>
      <w:proofErr w:type="spellStart"/>
      <w:r w:rsidRPr="00F92657">
        <w:rPr>
          <w:rFonts w:ascii="Arial" w:hAnsi="Arial" w:cs="Arial"/>
          <w:i/>
          <w:iCs/>
          <w:color w:val="666666"/>
          <w:sz w:val="22"/>
          <w:szCs w:val="22"/>
          <w:lang w:val="en-GB"/>
        </w:rPr>
        <w:t>Flore</w:t>
      </w:r>
      <w:proofErr w:type="spellEnd"/>
      <w:r w:rsidRPr="00F92657">
        <w:rPr>
          <w:rFonts w:ascii="Arial" w:hAnsi="Arial" w:cs="Arial"/>
          <w:i/>
          <w:iCs/>
          <w:color w:val="666666"/>
          <w:sz w:val="22"/>
          <w:szCs w:val="22"/>
          <w:lang w:val="en-GB"/>
        </w:rPr>
        <w:t xml:space="preserve"> &amp; collaborators'</w:t>
      </w:r>
      <w:commentRangeEnd w:id="3"/>
      <w:r w:rsidR="000A3606">
        <w:rPr>
          <w:rStyle w:val="Marquedecommentaire"/>
          <w:rFonts w:asciiTheme="minorHAnsi" w:eastAsiaTheme="minorHAnsi" w:hAnsiTheme="minorHAnsi" w:cstheme="minorBidi"/>
          <w:lang w:eastAsia="en-US"/>
        </w:rPr>
        <w:commentReference w:id="3"/>
      </w:r>
    </w:p>
    <w:p w:rsidR="00842B85" w:rsidRPr="001036D4" w:rsidRDefault="00F92657" w:rsidP="00842B85">
      <w:pPr>
        <w:shd w:val="clear" w:color="auto" w:fill="FFFFFF"/>
        <w:spacing w:after="300" w:line="240" w:lineRule="auto"/>
        <w:outlineLvl w:val="0"/>
        <w:rPr>
          <w:rFonts w:ascii="Arial" w:eastAsia="Times New Roman" w:hAnsi="Arial" w:cs="Arial"/>
          <w:b/>
          <w:bCs/>
          <w:color w:val="008959"/>
          <w:kern w:val="36"/>
          <w:sz w:val="30"/>
          <w:szCs w:val="30"/>
          <w:lang w:val="en-GB" w:eastAsia="fr-BE"/>
        </w:rPr>
      </w:pPr>
      <w:r w:rsidRPr="00F92657">
        <w:rPr>
          <w:rFonts w:ascii="Arial" w:eastAsia="Times New Roman" w:hAnsi="Arial" w:cs="Arial"/>
          <w:b/>
          <w:bCs/>
          <w:color w:val="008959"/>
          <w:kern w:val="36"/>
          <w:sz w:val="30"/>
          <w:szCs w:val="30"/>
          <w:lang w:val="en-GB" w:eastAsia="fr-BE"/>
        </w:rPr>
        <w:t>Rights</w:t>
      </w:r>
    </w:p>
    <w:p w:rsidR="00842B85" w:rsidRPr="001036D4" w:rsidRDefault="00F92657" w:rsidP="00842B85">
      <w:pPr>
        <w:shd w:val="clear" w:color="auto" w:fill="FFFFFF"/>
        <w:spacing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Researchers should respect the following rights statement:</w:t>
      </w:r>
    </w:p>
    <w:p w:rsidR="00000000" w:rsidRDefault="00F92657">
      <w:pPr>
        <w:shd w:val="clear" w:color="auto" w:fill="FFFFFF"/>
        <w:spacing w:after="0" w:line="240" w:lineRule="auto"/>
        <w:rPr>
          <w:ins w:id="4" w:author="7888" w:date="2018-05-30T12:28:00Z"/>
          <w:rFonts w:ascii="Arial" w:eastAsia="Times New Roman" w:hAnsi="Arial" w:cs="Arial"/>
          <w:color w:val="666666"/>
          <w:sz w:val="21"/>
          <w:szCs w:val="21"/>
          <w:lang w:val="en-GB" w:eastAsia="fr-BE"/>
        </w:rPr>
      </w:pPr>
      <w:r w:rsidRPr="00F92657">
        <w:rPr>
          <w:rFonts w:ascii="Arial" w:eastAsia="Times New Roman" w:hAnsi="Arial" w:cs="Arial"/>
          <w:color w:val="008959"/>
          <w:sz w:val="23"/>
          <w:u w:val="single"/>
          <w:lang w:val="en-GB" w:eastAsia="fr-BE"/>
        </w:rPr>
        <w:t> </w:t>
      </w:r>
      <w:r w:rsidR="00842B85" w:rsidRPr="001036D4">
        <w:rPr>
          <w:rFonts w:ascii="Arial" w:eastAsia="Times New Roman" w:hAnsi="Arial" w:cs="Arial"/>
          <w:color w:val="666666"/>
          <w:sz w:val="21"/>
          <w:szCs w:val="21"/>
          <w:lang w:val="en-GB" w:eastAsia="fr-BE"/>
        </w:rPr>
        <w:t xml:space="preserve">The publisher and rights holder of this work is </w:t>
      </w:r>
      <w:ins w:id="5" w:author="7888" w:date="2018-05-30T12:29:00Z">
        <w:r w:rsidR="000A3606">
          <w:rPr>
            <w:rFonts w:ascii="Arial" w:eastAsia="Times New Roman" w:hAnsi="Arial" w:cs="Arial"/>
            <w:color w:val="666666"/>
            <w:sz w:val="21"/>
            <w:szCs w:val="21"/>
            <w:lang w:val="en-GB" w:eastAsia="fr-BE"/>
          </w:rPr>
          <w:t>“</w:t>
        </w:r>
      </w:ins>
      <w:r w:rsidR="00842B85" w:rsidRPr="001036D4">
        <w:rPr>
          <w:rFonts w:ascii="Arial" w:eastAsia="Times New Roman" w:hAnsi="Arial" w:cs="Arial"/>
          <w:color w:val="666666"/>
          <w:sz w:val="21"/>
          <w:szCs w:val="21"/>
          <w:lang w:val="en-GB" w:eastAsia="fr-BE"/>
        </w:rPr>
        <w:t xml:space="preserve">Service Public de </w:t>
      </w:r>
      <w:proofErr w:type="spellStart"/>
      <w:r w:rsidR="00842B85" w:rsidRPr="001036D4">
        <w:rPr>
          <w:rFonts w:ascii="Arial" w:eastAsia="Times New Roman" w:hAnsi="Arial" w:cs="Arial"/>
          <w:color w:val="666666"/>
          <w:sz w:val="21"/>
          <w:szCs w:val="21"/>
          <w:lang w:val="en-GB" w:eastAsia="fr-BE"/>
        </w:rPr>
        <w:t>Wallonie</w:t>
      </w:r>
      <w:proofErr w:type="spellEnd"/>
      <w:r w:rsidR="00842B85" w:rsidRPr="001036D4">
        <w:rPr>
          <w:rFonts w:ascii="Arial" w:eastAsia="Times New Roman" w:hAnsi="Arial" w:cs="Arial"/>
          <w:color w:val="666666"/>
          <w:sz w:val="21"/>
          <w:szCs w:val="21"/>
          <w:lang w:val="en-GB" w:eastAsia="fr-BE"/>
        </w:rPr>
        <w:t xml:space="preserve"> – </w:t>
      </w:r>
      <w:proofErr w:type="spellStart"/>
      <w:r w:rsidR="00842B85" w:rsidRPr="001036D4">
        <w:rPr>
          <w:rFonts w:ascii="Arial" w:eastAsia="Times New Roman" w:hAnsi="Arial" w:cs="Arial"/>
          <w:color w:val="666666"/>
          <w:sz w:val="21"/>
          <w:szCs w:val="21"/>
          <w:lang w:val="en-GB" w:eastAsia="fr-BE"/>
        </w:rPr>
        <w:t>Département</w:t>
      </w:r>
      <w:proofErr w:type="spellEnd"/>
      <w:r w:rsidR="00842B85" w:rsidRPr="001036D4">
        <w:rPr>
          <w:rFonts w:ascii="Arial" w:eastAsia="Times New Roman" w:hAnsi="Arial" w:cs="Arial"/>
          <w:color w:val="666666"/>
          <w:sz w:val="21"/>
          <w:szCs w:val="21"/>
          <w:lang w:val="en-GB" w:eastAsia="fr-BE"/>
        </w:rPr>
        <w:t xml:space="preserve"> d</w:t>
      </w:r>
      <w:r w:rsidR="00932E49">
        <w:rPr>
          <w:rFonts w:ascii="Arial" w:eastAsia="Times New Roman" w:hAnsi="Arial" w:cs="Arial"/>
          <w:color w:val="666666"/>
          <w:sz w:val="21"/>
          <w:szCs w:val="21"/>
          <w:lang w:val="en-GB" w:eastAsia="fr-BE"/>
        </w:rPr>
        <w:t xml:space="preserve">e </w:t>
      </w:r>
      <w:proofErr w:type="spellStart"/>
      <w:r w:rsidR="00932E49">
        <w:rPr>
          <w:rFonts w:ascii="Arial" w:eastAsia="Times New Roman" w:hAnsi="Arial" w:cs="Arial"/>
          <w:color w:val="666666"/>
          <w:sz w:val="21"/>
          <w:szCs w:val="21"/>
          <w:lang w:val="en-GB" w:eastAsia="fr-BE"/>
        </w:rPr>
        <w:t>l</w:t>
      </w:r>
      <w:r w:rsidR="00842B85" w:rsidRPr="001036D4">
        <w:rPr>
          <w:rFonts w:ascii="Arial" w:eastAsia="Times New Roman" w:hAnsi="Arial" w:cs="Arial"/>
          <w:color w:val="666666"/>
          <w:sz w:val="21"/>
          <w:szCs w:val="21"/>
          <w:lang w:val="en-GB" w:eastAsia="fr-BE"/>
        </w:rPr>
        <w:t>’</w:t>
      </w:r>
      <w:r w:rsidR="00932E49">
        <w:rPr>
          <w:rFonts w:ascii="Arial" w:eastAsia="Times New Roman" w:hAnsi="Arial" w:cs="Arial"/>
          <w:color w:val="666666"/>
          <w:sz w:val="21"/>
          <w:szCs w:val="21"/>
          <w:lang w:val="en-GB" w:eastAsia="fr-BE"/>
        </w:rPr>
        <w:t>É</w:t>
      </w:r>
      <w:r w:rsidR="00842B85" w:rsidRPr="001036D4">
        <w:rPr>
          <w:rFonts w:ascii="Arial" w:eastAsia="Times New Roman" w:hAnsi="Arial" w:cs="Arial"/>
          <w:color w:val="666666"/>
          <w:sz w:val="21"/>
          <w:szCs w:val="21"/>
          <w:lang w:val="en-GB" w:eastAsia="fr-BE"/>
        </w:rPr>
        <w:t>tude</w:t>
      </w:r>
      <w:proofErr w:type="spellEnd"/>
      <w:r w:rsidR="00842B85" w:rsidRPr="001036D4">
        <w:rPr>
          <w:rFonts w:ascii="Arial" w:eastAsia="Times New Roman" w:hAnsi="Arial" w:cs="Arial"/>
          <w:color w:val="666666"/>
          <w:sz w:val="21"/>
          <w:szCs w:val="21"/>
          <w:lang w:val="en-GB" w:eastAsia="fr-BE"/>
        </w:rPr>
        <w:t xml:space="preserve"> du Milieu </w:t>
      </w:r>
      <w:proofErr w:type="spellStart"/>
      <w:r w:rsidR="00842B85" w:rsidRPr="001036D4">
        <w:rPr>
          <w:rFonts w:ascii="Arial" w:eastAsia="Times New Roman" w:hAnsi="Arial" w:cs="Arial"/>
          <w:color w:val="666666"/>
          <w:sz w:val="21"/>
          <w:szCs w:val="21"/>
          <w:lang w:val="en-GB" w:eastAsia="fr-BE"/>
        </w:rPr>
        <w:t>Naturel</w:t>
      </w:r>
      <w:proofErr w:type="spellEnd"/>
      <w:r w:rsidR="00842B85" w:rsidRPr="001036D4">
        <w:rPr>
          <w:rFonts w:ascii="Arial" w:eastAsia="Times New Roman" w:hAnsi="Arial" w:cs="Arial"/>
          <w:color w:val="666666"/>
          <w:sz w:val="21"/>
          <w:szCs w:val="21"/>
          <w:lang w:val="en-GB" w:eastAsia="fr-BE"/>
        </w:rPr>
        <w:t xml:space="preserve"> </w:t>
      </w:r>
      <w:proofErr w:type="gramStart"/>
      <w:r w:rsidR="00842B85" w:rsidRPr="001036D4">
        <w:rPr>
          <w:rFonts w:ascii="Arial" w:eastAsia="Times New Roman" w:hAnsi="Arial" w:cs="Arial"/>
          <w:color w:val="666666"/>
          <w:sz w:val="21"/>
          <w:szCs w:val="21"/>
          <w:lang w:val="en-GB" w:eastAsia="fr-BE"/>
        </w:rPr>
        <w:t>et</w:t>
      </w:r>
      <w:proofErr w:type="gramEnd"/>
      <w:r w:rsidR="00842B85" w:rsidRPr="001036D4">
        <w:rPr>
          <w:rFonts w:ascii="Arial" w:eastAsia="Times New Roman" w:hAnsi="Arial" w:cs="Arial"/>
          <w:color w:val="666666"/>
          <w:sz w:val="21"/>
          <w:szCs w:val="21"/>
          <w:lang w:val="en-GB" w:eastAsia="fr-BE"/>
        </w:rPr>
        <w:t xml:space="preserve"> </w:t>
      </w:r>
      <w:proofErr w:type="spellStart"/>
      <w:r w:rsidR="00842B85" w:rsidRPr="001036D4">
        <w:rPr>
          <w:rFonts w:ascii="Arial" w:eastAsia="Times New Roman" w:hAnsi="Arial" w:cs="Arial"/>
          <w:color w:val="666666"/>
          <w:sz w:val="21"/>
          <w:szCs w:val="21"/>
          <w:lang w:val="en-GB" w:eastAsia="fr-BE"/>
        </w:rPr>
        <w:t>Agricole</w:t>
      </w:r>
      <w:proofErr w:type="spellEnd"/>
      <w:r w:rsidR="00842B85" w:rsidRPr="001036D4">
        <w:rPr>
          <w:rFonts w:ascii="Arial" w:eastAsia="Times New Roman" w:hAnsi="Arial" w:cs="Arial"/>
          <w:color w:val="666666"/>
          <w:sz w:val="21"/>
          <w:szCs w:val="21"/>
          <w:lang w:val="en-GB" w:eastAsia="fr-BE"/>
        </w:rPr>
        <w:t xml:space="preserve"> (SPW – DEMNA)</w:t>
      </w:r>
      <w:r w:rsidR="000A3606">
        <w:rPr>
          <w:rFonts w:ascii="Arial" w:eastAsia="Times New Roman" w:hAnsi="Arial" w:cs="Arial"/>
          <w:color w:val="666666"/>
          <w:sz w:val="21"/>
          <w:szCs w:val="21"/>
          <w:lang w:val="en-GB" w:eastAsia="fr-BE"/>
        </w:rPr>
        <w:t>”</w:t>
      </w:r>
      <w:r w:rsidR="00842B85" w:rsidRPr="001036D4">
        <w:rPr>
          <w:rFonts w:ascii="Arial" w:eastAsia="Times New Roman" w:hAnsi="Arial" w:cs="Arial"/>
          <w:color w:val="666666"/>
          <w:sz w:val="21"/>
          <w:szCs w:val="21"/>
          <w:lang w:val="en-GB" w:eastAsia="fr-BE"/>
        </w:rPr>
        <w:t>. This work is licensed under a </w:t>
      </w:r>
      <w:hyperlink r:id="rId8" w:history="1">
        <w:r w:rsidR="00842B85" w:rsidRPr="001036D4">
          <w:rPr>
            <w:rFonts w:ascii="Arial" w:eastAsia="Times New Roman" w:hAnsi="Arial" w:cs="Arial"/>
            <w:color w:val="008959"/>
            <w:sz w:val="21"/>
            <w:u w:val="single"/>
            <w:lang w:val="en-GB" w:eastAsia="fr-BE"/>
          </w:rPr>
          <w:t>Creative Commons Attribution (CC-BY) 4.0 License</w:t>
        </w:r>
      </w:hyperlink>
      <w:r w:rsidR="00842B85" w:rsidRPr="001036D4">
        <w:rPr>
          <w:rFonts w:ascii="Arial" w:eastAsia="Times New Roman" w:hAnsi="Arial" w:cs="Arial"/>
          <w:color w:val="666666"/>
          <w:sz w:val="21"/>
          <w:szCs w:val="21"/>
          <w:lang w:val="en-GB" w:eastAsia="fr-BE"/>
        </w:rPr>
        <w:t>.</w:t>
      </w:r>
    </w:p>
    <w:p w:rsidR="00000000" w:rsidRDefault="001C3ABA">
      <w:pPr>
        <w:shd w:val="clear" w:color="auto" w:fill="FFFFFF"/>
        <w:spacing w:after="0" w:line="240" w:lineRule="auto"/>
        <w:rPr>
          <w:rFonts w:ascii="Arial" w:eastAsia="Times New Roman" w:hAnsi="Arial" w:cs="Arial"/>
          <w:color w:val="666666"/>
          <w:sz w:val="21"/>
          <w:szCs w:val="21"/>
          <w:lang w:val="en-GB" w:eastAsia="fr-BE"/>
        </w:rPr>
      </w:pPr>
    </w:p>
    <w:p w:rsidR="00842B85" w:rsidRPr="001036D4" w:rsidRDefault="00F92657" w:rsidP="00842B85">
      <w:pPr>
        <w:shd w:val="clear" w:color="auto" w:fill="FFFFFF"/>
        <w:spacing w:after="300" w:line="240" w:lineRule="auto"/>
        <w:outlineLvl w:val="0"/>
        <w:rPr>
          <w:rFonts w:ascii="Arial" w:eastAsia="Times New Roman" w:hAnsi="Arial" w:cs="Arial"/>
          <w:b/>
          <w:bCs/>
          <w:color w:val="008959"/>
          <w:kern w:val="36"/>
          <w:sz w:val="30"/>
          <w:szCs w:val="30"/>
          <w:lang w:val="en-GB" w:eastAsia="fr-BE"/>
        </w:rPr>
      </w:pPr>
      <w:r w:rsidRPr="00F92657">
        <w:rPr>
          <w:rFonts w:ascii="Arial" w:eastAsia="Times New Roman" w:hAnsi="Arial" w:cs="Arial"/>
          <w:b/>
          <w:bCs/>
          <w:color w:val="008959"/>
          <w:kern w:val="36"/>
          <w:sz w:val="30"/>
          <w:szCs w:val="30"/>
          <w:lang w:val="en-GB" w:eastAsia="fr-BE"/>
        </w:rPr>
        <w:t>GBIF Registration</w:t>
      </w:r>
    </w:p>
    <w:p w:rsidR="00842B85" w:rsidRPr="001036D4" w:rsidRDefault="00F92657" w:rsidP="00842B85">
      <w:pPr>
        <w:shd w:val="clear" w:color="auto" w:fill="FFFFFF"/>
        <w:spacing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This resource has not been registered with GBIF</w:t>
      </w:r>
    </w:p>
    <w:p w:rsidR="00842B85" w:rsidRPr="001036D4" w:rsidRDefault="00F92657" w:rsidP="00842B85">
      <w:pPr>
        <w:shd w:val="clear" w:color="auto" w:fill="FFFFFF"/>
        <w:spacing w:after="300" w:line="240" w:lineRule="auto"/>
        <w:outlineLvl w:val="0"/>
        <w:rPr>
          <w:rFonts w:ascii="Arial" w:eastAsia="Times New Roman" w:hAnsi="Arial" w:cs="Arial"/>
          <w:b/>
          <w:bCs/>
          <w:color w:val="008959"/>
          <w:kern w:val="36"/>
          <w:sz w:val="30"/>
          <w:szCs w:val="30"/>
          <w:lang w:val="en-GB" w:eastAsia="fr-BE"/>
        </w:rPr>
      </w:pPr>
      <w:r w:rsidRPr="00F92657">
        <w:rPr>
          <w:rFonts w:ascii="Arial" w:eastAsia="Times New Roman" w:hAnsi="Arial" w:cs="Arial"/>
          <w:b/>
          <w:bCs/>
          <w:color w:val="008959"/>
          <w:kern w:val="36"/>
          <w:sz w:val="30"/>
          <w:szCs w:val="30"/>
          <w:lang w:val="en-GB" w:eastAsia="fr-BE"/>
        </w:rPr>
        <w:t>Keywords</w:t>
      </w:r>
    </w:p>
    <w:p w:rsidR="00842B85" w:rsidRPr="0077329C" w:rsidRDefault="00F92657" w:rsidP="00842B85">
      <w:pPr>
        <w:shd w:val="clear" w:color="auto" w:fill="FFFFFF"/>
        <w:spacing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Plants; </w:t>
      </w:r>
      <w:proofErr w:type="spellStart"/>
      <w:r w:rsidRPr="00F92657">
        <w:rPr>
          <w:rFonts w:ascii="Arial" w:eastAsia="Times New Roman" w:hAnsi="Arial" w:cs="Arial"/>
          <w:color w:val="666666"/>
          <w:sz w:val="21"/>
          <w:szCs w:val="21"/>
          <w:lang w:val="en-GB" w:eastAsia="fr-BE"/>
        </w:rPr>
        <w:t>Plantae</w:t>
      </w:r>
      <w:proofErr w:type="spellEnd"/>
      <w:r w:rsidRPr="00F92657">
        <w:rPr>
          <w:rFonts w:ascii="Arial" w:eastAsia="Times New Roman" w:hAnsi="Arial" w:cs="Arial"/>
          <w:color w:val="666666"/>
          <w:sz w:val="21"/>
          <w:szCs w:val="21"/>
          <w:lang w:val="en-GB" w:eastAsia="fr-BE"/>
        </w:rPr>
        <w:t xml:space="preserve">; Wallonia; Belgium; Exotic species; Biological Invasions; </w:t>
      </w:r>
      <w:proofErr w:type="spellStart"/>
      <w:r w:rsidRPr="00F92657">
        <w:rPr>
          <w:rFonts w:ascii="Arial" w:eastAsia="Times New Roman" w:hAnsi="Arial" w:cs="Arial"/>
          <w:color w:val="666666"/>
          <w:sz w:val="21"/>
          <w:szCs w:val="21"/>
          <w:lang w:val="en-GB" w:eastAsia="fr-BE"/>
        </w:rPr>
        <w:t>Tr</w:t>
      </w:r>
      <w:r w:rsidR="0077329C" w:rsidRPr="0077329C">
        <w:rPr>
          <w:rFonts w:ascii="Arial" w:eastAsia="Times New Roman" w:hAnsi="Arial" w:cs="Arial"/>
          <w:color w:val="666666"/>
          <w:sz w:val="21"/>
          <w:szCs w:val="21"/>
          <w:lang w:val="en-GB" w:eastAsia="fr-BE"/>
        </w:rPr>
        <w:t>I</w:t>
      </w:r>
      <w:r w:rsidRPr="00F92657">
        <w:rPr>
          <w:rFonts w:ascii="Arial" w:eastAsia="Times New Roman" w:hAnsi="Arial" w:cs="Arial"/>
          <w:color w:val="666666"/>
          <w:sz w:val="21"/>
          <w:szCs w:val="21"/>
          <w:lang w:val="en-GB" w:eastAsia="fr-BE"/>
        </w:rPr>
        <w:t>AS</w:t>
      </w:r>
      <w:proofErr w:type="spellEnd"/>
      <w:r w:rsidRPr="00F92657">
        <w:rPr>
          <w:rFonts w:ascii="Arial" w:eastAsia="Times New Roman" w:hAnsi="Arial" w:cs="Arial"/>
          <w:color w:val="666666"/>
          <w:sz w:val="21"/>
          <w:szCs w:val="21"/>
          <w:lang w:val="en-GB" w:eastAsia="fr-BE"/>
        </w:rPr>
        <w:t xml:space="preserve">; </w:t>
      </w:r>
      <w:proofErr w:type="spellStart"/>
      <w:r w:rsidRPr="00F92657">
        <w:rPr>
          <w:rFonts w:ascii="Arial" w:eastAsia="Times New Roman" w:hAnsi="Arial" w:cs="Arial"/>
          <w:color w:val="666666"/>
          <w:sz w:val="21"/>
          <w:szCs w:val="21"/>
          <w:lang w:val="en-GB" w:eastAsia="fr-BE"/>
        </w:rPr>
        <w:t>Département</w:t>
      </w:r>
      <w:proofErr w:type="spellEnd"/>
      <w:r w:rsidRPr="00F92657">
        <w:rPr>
          <w:rFonts w:ascii="Arial" w:eastAsia="Times New Roman" w:hAnsi="Arial" w:cs="Arial"/>
          <w:color w:val="666666"/>
          <w:sz w:val="21"/>
          <w:szCs w:val="21"/>
          <w:lang w:val="en-GB" w:eastAsia="fr-BE"/>
        </w:rPr>
        <w:t xml:space="preserve"> d</w:t>
      </w:r>
      <w:r w:rsidR="00932E49">
        <w:rPr>
          <w:rFonts w:ascii="Arial" w:eastAsia="Times New Roman" w:hAnsi="Arial" w:cs="Arial"/>
          <w:color w:val="666666"/>
          <w:sz w:val="21"/>
          <w:szCs w:val="21"/>
          <w:lang w:val="en-GB" w:eastAsia="fr-BE"/>
        </w:rPr>
        <w:t xml:space="preserve">e </w:t>
      </w:r>
      <w:proofErr w:type="spellStart"/>
      <w:r w:rsidR="00932E49">
        <w:rPr>
          <w:rFonts w:ascii="Arial" w:eastAsia="Times New Roman" w:hAnsi="Arial" w:cs="Arial"/>
          <w:color w:val="666666"/>
          <w:sz w:val="21"/>
          <w:szCs w:val="21"/>
          <w:lang w:val="en-GB" w:eastAsia="fr-BE"/>
        </w:rPr>
        <w:t>l</w:t>
      </w:r>
      <w:r w:rsidRPr="00F92657">
        <w:rPr>
          <w:rFonts w:ascii="Arial" w:eastAsia="Times New Roman" w:hAnsi="Arial" w:cs="Arial"/>
          <w:color w:val="666666"/>
          <w:sz w:val="21"/>
          <w:szCs w:val="21"/>
          <w:lang w:val="en-GB" w:eastAsia="fr-BE"/>
        </w:rPr>
        <w:t>'</w:t>
      </w:r>
      <w:r w:rsidR="00932E49">
        <w:rPr>
          <w:rFonts w:ascii="Arial" w:eastAsia="Times New Roman" w:hAnsi="Arial" w:cs="Arial"/>
          <w:color w:val="666666"/>
          <w:sz w:val="21"/>
          <w:szCs w:val="21"/>
          <w:lang w:val="en-GB" w:eastAsia="fr-BE"/>
        </w:rPr>
        <w:t>É</w:t>
      </w:r>
      <w:r w:rsidRPr="00F92657">
        <w:rPr>
          <w:rFonts w:ascii="Arial" w:eastAsia="Times New Roman" w:hAnsi="Arial" w:cs="Arial"/>
          <w:color w:val="666666"/>
          <w:sz w:val="21"/>
          <w:szCs w:val="21"/>
          <w:lang w:val="en-GB" w:eastAsia="fr-BE"/>
        </w:rPr>
        <w:t>tude</w:t>
      </w:r>
      <w:proofErr w:type="spellEnd"/>
      <w:r w:rsidRPr="00F92657">
        <w:rPr>
          <w:rFonts w:ascii="Arial" w:eastAsia="Times New Roman" w:hAnsi="Arial" w:cs="Arial"/>
          <w:color w:val="666666"/>
          <w:sz w:val="21"/>
          <w:szCs w:val="21"/>
          <w:lang w:val="en-GB" w:eastAsia="fr-BE"/>
        </w:rPr>
        <w:t xml:space="preserve"> du </w:t>
      </w:r>
      <w:r w:rsidR="0077329C">
        <w:rPr>
          <w:rFonts w:ascii="Arial" w:eastAsia="Times New Roman" w:hAnsi="Arial" w:cs="Arial"/>
          <w:color w:val="666666"/>
          <w:sz w:val="21"/>
          <w:szCs w:val="21"/>
          <w:lang w:val="en-GB" w:eastAsia="fr-BE"/>
        </w:rPr>
        <w:t>M</w:t>
      </w:r>
      <w:r w:rsidRPr="00F92657">
        <w:rPr>
          <w:rFonts w:ascii="Arial" w:eastAsia="Times New Roman" w:hAnsi="Arial" w:cs="Arial"/>
          <w:color w:val="666666"/>
          <w:sz w:val="21"/>
          <w:szCs w:val="21"/>
          <w:lang w:val="en-GB" w:eastAsia="fr-BE"/>
        </w:rPr>
        <w:t xml:space="preserve">ilieu </w:t>
      </w:r>
      <w:proofErr w:type="spellStart"/>
      <w:r w:rsidR="00932E49">
        <w:rPr>
          <w:rFonts w:ascii="Arial" w:eastAsia="Times New Roman" w:hAnsi="Arial" w:cs="Arial"/>
          <w:color w:val="666666"/>
          <w:sz w:val="21"/>
          <w:szCs w:val="21"/>
          <w:lang w:val="en-GB" w:eastAsia="fr-BE"/>
        </w:rPr>
        <w:t>n</w:t>
      </w:r>
      <w:r w:rsidRPr="00F92657">
        <w:rPr>
          <w:rFonts w:ascii="Arial" w:eastAsia="Times New Roman" w:hAnsi="Arial" w:cs="Arial"/>
          <w:color w:val="666666"/>
          <w:sz w:val="21"/>
          <w:szCs w:val="21"/>
          <w:lang w:val="en-GB" w:eastAsia="fr-BE"/>
        </w:rPr>
        <w:t>aturel</w:t>
      </w:r>
      <w:proofErr w:type="spellEnd"/>
      <w:r w:rsidRPr="00F92657">
        <w:rPr>
          <w:rFonts w:ascii="Arial" w:eastAsia="Times New Roman" w:hAnsi="Arial" w:cs="Arial"/>
          <w:color w:val="666666"/>
          <w:sz w:val="21"/>
          <w:szCs w:val="21"/>
          <w:lang w:val="en-GB" w:eastAsia="fr-BE"/>
        </w:rPr>
        <w:t xml:space="preserve"> et </w:t>
      </w:r>
      <w:proofErr w:type="spellStart"/>
      <w:r w:rsidR="00932E49">
        <w:rPr>
          <w:rFonts w:ascii="Arial" w:eastAsia="Times New Roman" w:hAnsi="Arial" w:cs="Arial"/>
          <w:color w:val="666666"/>
          <w:sz w:val="21"/>
          <w:szCs w:val="21"/>
          <w:lang w:val="en-GB" w:eastAsia="fr-BE"/>
        </w:rPr>
        <w:t>a</w:t>
      </w:r>
      <w:r w:rsidRPr="00F92657">
        <w:rPr>
          <w:rFonts w:ascii="Arial" w:eastAsia="Times New Roman" w:hAnsi="Arial" w:cs="Arial"/>
          <w:color w:val="666666"/>
          <w:sz w:val="21"/>
          <w:szCs w:val="21"/>
          <w:lang w:val="en-GB" w:eastAsia="fr-BE"/>
        </w:rPr>
        <w:t>gricole</w:t>
      </w:r>
      <w:proofErr w:type="spellEnd"/>
      <w:r w:rsidRPr="00F92657">
        <w:rPr>
          <w:rFonts w:ascii="Arial" w:eastAsia="Times New Roman" w:hAnsi="Arial" w:cs="Arial"/>
          <w:color w:val="666666"/>
          <w:sz w:val="21"/>
          <w:szCs w:val="21"/>
          <w:lang w:val="en-GB" w:eastAsia="fr-BE"/>
        </w:rPr>
        <w:t xml:space="preserve">; </w:t>
      </w:r>
      <w:r w:rsidR="0077329C">
        <w:rPr>
          <w:rFonts w:ascii="Arial" w:eastAsia="Times New Roman" w:hAnsi="Arial" w:cs="Arial"/>
          <w:color w:val="666666"/>
          <w:sz w:val="21"/>
          <w:szCs w:val="21"/>
          <w:lang w:val="en-GB" w:eastAsia="fr-BE"/>
        </w:rPr>
        <w:t>M</w:t>
      </w:r>
      <w:r w:rsidRPr="00F92657">
        <w:rPr>
          <w:rFonts w:ascii="Arial" w:eastAsia="Times New Roman" w:hAnsi="Arial" w:cs="Arial"/>
          <w:color w:val="666666"/>
          <w:sz w:val="21"/>
          <w:szCs w:val="21"/>
          <w:lang w:val="en-GB" w:eastAsia="fr-BE"/>
        </w:rPr>
        <w:t xml:space="preserve">erged database; </w:t>
      </w:r>
      <w:r w:rsidR="0077329C">
        <w:rPr>
          <w:rFonts w:ascii="Arial" w:eastAsia="Times New Roman" w:hAnsi="Arial" w:cs="Arial"/>
          <w:color w:val="666666"/>
          <w:sz w:val="21"/>
          <w:szCs w:val="21"/>
          <w:lang w:val="en-GB" w:eastAsia="fr-BE"/>
        </w:rPr>
        <w:t>O</w:t>
      </w:r>
      <w:r w:rsidRPr="00F92657">
        <w:rPr>
          <w:rFonts w:ascii="Arial" w:eastAsia="Times New Roman" w:hAnsi="Arial" w:cs="Arial"/>
          <w:color w:val="666666"/>
          <w:sz w:val="21"/>
          <w:szCs w:val="21"/>
          <w:lang w:val="en-GB" w:eastAsia="fr-BE"/>
        </w:rPr>
        <w:t>pen data; neophyt</w:t>
      </w:r>
      <w:r w:rsidR="0077329C">
        <w:rPr>
          <w:rFonts w:ascii="Arial" w:eastAsia="Times New Roman" w:hAnsi="Arial" w:cs="Arial"/>
          <w:color w:val="666666"/>
          <w:sz w:val="21"/>
          <w:szCs w:val="21"/>
          <w:lang w:val="en-GB" w:eastAsia="fr-BE"/>
        </w:rPr>
        <w:t>e</w:t>
      </w:r>
      <w:r w:rsidRPr="00F92657">
        <w:rPr>
          <w:rFonts w:ascii="Arial" w:eastAsia="Times New Roman" w:hAnsi="Arial" w:cs="Arial"/>
          <w:color w:val="666666"/>
          <w:sz w:val="21"/>
          <w:szCs w:val="21"/>
          <w:lang w:val="en-GB" w:eastAsia="fr-BE"/>
        </w:rPr>
        <w:t>s; Observation</w:t>
      </w:r>
    </w:p>
    <w:p w:rsidR="00842B85" w:rsidRPr="001036D4" w:rsidRDefault="00F92657" w:rsidP="00842B85">
      <w:pPr>
        <w:shd w:val="clear" w:color="auto" w:fill="FFFFFF"/>
        <w:spacing w:after="300" w:line="240" w:lineRule="auto"/>
        <w:outlineLvl w:val="0"/>
        <w:rPr>
          <w:rFonts w:ascii="Arial" w:eastAsia="Times New Roman" w:hAnsi="Arial" w:cs="Arial"/>
          <w:b/>
          <w:bCs/>
          <w:color w:val="008959"/>
          <w:kern w:val="36"/>
          <w:sz w:val="30"/>
          <w:szCs w:val="30"/>
          <w:lang w:val="en-GB" w:eastAsia="fr-BE"/>
        </w:rPr>
      </w:pPr>
      <w:r w:rsidRPr="00F92657">
        <w:rPr>
          <w:rFonts w:ascii="Arial" w:eastAsia="Times New Roman" w:hAnsi="Arial" w:cs="Arial"/>
          <w:b/>
          <w:bCs/>
          <w:color w:val="008959"/>
          <w:kern w:val="36"/>
          <w:sz w:val="30"/>
          <w:szCs w:val="30"/>
          <w:lang w:val="en-GB" w:eastAsia="fr-BE"/>
        </w:rPr>
        <w:t>Contacts</w:t>
      </w:r>
    </w:p>
    <w:p w:rsidR="00842B85" w:rsidRPr="001036D4" w:rsidRDefault="00F92657" w:rsidP="00842B85">
      <w:pPr>
        <w:shd w:val="clear" w:color="auto" w:fill="FFFFFF"/>
        <w:spacing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Who created the </w:t>
      </w:r>
      <w:proofErr w:type="gramStart"/>
      <w:r w:rsidRPr="00F92657">
        <w:rPr>
          <w:rFonts w:ascii="Arial" w:eastAsia="Times New Roman" w:hAnsi="Arial" w:cs="Arial"/>
          <w:color w:val="666666"/>
          <w:sz w:val="21"/>
          <w:szCs w:val="21"/>
          <w:lang w:val="en-GB" w:eastAsia="fr-BE"/>
        </w:rPr>
        <w:t>resource:</w:t>
      </w:r>
      <w:proofErr w:type="gramEnd"/>
    </w:p>
    <w:p w:rsidR="00842B85" w:rsidRPr="001036D4" w:rsidRDefault="00F92657" w:rsidP="00842B85">
      <w:pPr>
        <w:shd w:val="clear" w:color="auto" w:fill="FFFFFF"/>
        <w:spacing w:after="0" w:line="240" w:lineRule="auto"/>
        <w:rPr>
          <w:rFonts w:ascii="Arial" w:eastAsia="Times New Roman" w:hAnsi="Arial" w:cs="Arial"/>
          <w:i/>
          <w:iCs/>
          <w:color w:val="666666"/>
          <w:sz w:val="21"/>
          <w:szCs w:val="21"/>
          <w:u w:val="single"/>
          <w:lang w:val="en-GB" w:eastAsia="fr-BE"/>
        </w:rPr>
      </w:pPr>
      <w:r w:rsidRPr="00F92657">
        <w:rPr>
          <w:rFonts w:ascii="Arial" w:eastAsia="Times New Roman" w:hAnsi="Arial" w:cs="Arial"/>
          <w:i/>
          <w:iCs/>
          <w:color w:val="666666"/>
          <w:sz w:val="21"/>
          <w:szCs w:val="21"/>
          <w:u w:val="single"/>
          <w:lang w:val="en-GB" w:eastAsia="fr-BE"/>
        </w:rPr>
        <w:t xml:space="preserve">GT </w:t>
      </w:r>
      <w:proofErr w:type="spellStart"/>
      <w:r w:rsidRPr="00F92657">
        <w:rPr>
          <w:rFonts w:ascii="Arial" w:eastAsia="Times New Roman" w:hAnsi="Arial" w:cs="Arial"/>
          <w:i/>
          <w:iCs/>
          <w:color w:val="666666"/>
          <w:sz w:val="21"/>
          <w:szCs w:val="21"/>
          <w:u w:val="single"/>
          <w:lang w:val="en-GB" w:eastAsia="fr-BE"/>
        </w:rPr>
        <w:t>Flore</w:t>
      </w:r>
      <w:proofErr w:type="spellEnd"/>
      <w:r w:rsidRPr="00F92657">
        <w:rPr>
          <w:rFonts w:ascii="Arial" w:eastAsia="Times New Roman" w:hAnsi="Arial" w:cs="Arial"/>
          <w:i/>
          <w:iCs/>
          <w:color w:val="666666"/>
          <w:sz w:val="21"/>
          <w:szCs w:val="21"/>
          <w:u w:val="single"/>
          <w:lang w:val="en-GB" w:eastAsia="fr-BE"/>
        </w:rPr>
        <w:t xml:space="preserve"> &amp; associated parties</w:t>
      </w:r>
    </w:p>
    <w:p w:rsidR="00842B85" w:rsidRPr="0077329C" w:rsidRDefault="00F92657" w:rsidP="00842B85">
      <w:pPr>
        <w:shd w:val="clear" w:color="auto" w:fill="FFFFFF"/>
        <w:spacing w:after="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Expert group</w:t>
      </w:r>
    </w:p>
    <w:p w:rsidR="00842B85" w:rsidRPr="00842B85" w:rsidRDefault="00F92657" w:rsidP="00842B85">
      <w:pPr>
        <w:shd w:val="clear" w:color="auto" w:fill="FFFFFF"/>
        <w:spacing w:line="240" w:lineRule="auto"/>
        <w:rPr>
          <w:rFonts w:ascii="Arial" w:eastAsia="Times New Roman" w:hAnsi="Arial" w:cs="Arial"/>
          <w:color w:val="666666"/>
          <w:sz w:val="21"/>
          <w:szCs w:val="21"/>
          <w:lang w:eastAsia="fr-BE"/>
        </w:rPr>
      </w:pPr>
      <w:r w:rsidRPr="00F92657">
        <w:rPr>
          <w:rFonts w:ascii="Arial" w:eastAsia="Times New Roman" w:hAnsi="Arial" w:cs="Arial"/>
          <w:color w:val="666666"/>
          <w:sz w:val="21"/>
          <w:szCs w:val="21"/>
          <w:lang w:eastAsia="fr-BE"/>
        </w:rPr>
        <w:t>Département d</w:t>
      </w:r>
      <w:r w:rsidR="00932E49">
        <w:rPr>
          <w:rFonts w:ascii="Arial" w:eastAsia="Times New Roman" w:hAnsi="Arial" w:cs="Arial"/>
          <w:color w:val="666666"/>
          <w:sz w:val="21"/>
          <w:szCs w:val="21"/>
          <w:lang w:eastAsia="fr-BE"/>
        </w:rPr>
        <w:t>e l</w:t>
      </w:r>
      <w:r w:rsidRPr="00F92657">
        <w:rPr>
          <w:rFonts w:ascii="Arial" w:eastAsia="Times New Roman" w:hAnsi="Arial" w:cs="Arial"/>
          <w:color w:val="666666"/>
          <w:sz w:val="21"/>
          <w:szCs w:val="21"/>
          <w:lang w:eastAsia="fr-BE"/>
        </w:rPr>
        <w:t>'</w:t>
      </w:r>
      <w:r w:rsidR="00932E49">
        <w:rPr>
          <w:rFonts w:ascii="Arial" w:eastAsia="Times New Roman" w:hAnsi="Arial" w:cs="Arial"/>
          <w:color w:val="666666"/>
          <w:sz w:val="21"/>
          <w:szCs w:val="21"/>
          <w:lang w:eastAsia="fr-BE"/>
        </w:rPr>
        <w:t>É</w:t>
      </w:r>
      <w:r w:rsidRPr="00F92657">
        <w:rPr>
          <w:rFonts w:ascii="Arial" w:eastAsia="Times New Roman" w:hAnsi="Arial" w:cs="Arial"/>
          <w:color w:val="666666"/>
          <w:sz w:val="21"/>
          <w:szCs w:val="21"/>
          <w:lang w:eastAsia="fr-BE"/>
        </w:rPr>
        <w:t>tude du Milieu Naturel et Agricole</w:t>
      </w:r>
      <w:r w:rsidR="0077329C">
        <w:rPr>
          <w:rFonts w:ascii="Arial" w:eastAsia="Times New Roman" w:hAnsi="Arial" w:cs="Arial"/>
          <w:color w:val="666666"/>
          <w:sz w:val="21"/>
          <w:szCs w:val="21"/>
          <w:lang w:eastAsia="fr-BE"/>
        </w:rPr>
        <w:t xml:space="preserve">. </w:t>
      </w:r>
      <w:r w:rsidR="00842B85" w:rsidRPr="00842B85">
        <w:rPr>
          <w:rFonts w:ascii="Arial" w:eastAsia="Times New Roman" w:hAnsi="Arial" w:cs="Arial"/>
          <w:color w:val="666666"/>
          <w:sz w:val="21"/>
          <w:szCs w:val="21"/>
          <w:bdr w:val="none" w:sz="0" w:space="0" w:color="auto" w:frame="1"/>
          <w:lang w:eastAsia="fr-BE"/>
        </w:rPr>
        <w:t>22</w:t>
      </w:r>
      <w:r w:rsidR="0077329C">
        <w:rPr>
          <w:rFonts w:ascii="Arial" w:eastAsia="Times New Roman" w:hAnsi="Arial" w:cs="Arial"/>
          <w:color w:val="666666"/>
          <w:sz w:val="21"/>
          <w:szCs w:val="21"/>
          <w:bdr w:val="none" w:sz="0" w:space="0" w:color="auto" w:frame="1"/>
          <w:lang w:eastAsia="fr-BE"/>
        </w:rPr>
        <w:t>,</w:t>
      </w:r>
      <w:r w:rsidR="00842B85" w:rsidRPr="00842B85">
        <w:rPr>
          <w:rFonts w:ascii="Arial" w:eastAsia="Times New Roman" w:hAnsi="Arial" w:cs="Arial"/>
          <w:color w:val="666666"/>
          <w:sz w:val="21"/>
          <w:szCs w:val="21"/>
          <w:bdr w:val="none" w:sz="0" w:space="0" w:color="auto" w:frame="1"/>
          <w:lang w:eastAsia="fr-BE"/>
        </w:rPr>
        <w:t xml:space="preserve"> Avenue de la </w:t>
      </w:r>
      <w:r w:rsidR="0077329C">
        <w:rPr>
          <w:rFonts w:ascii="Arial" w:eastAsia="Times New Roman" w:hAnsi="Arial" w:cs="Arial"/>
          <w:color w:val="666666"/>
          <w:sz w:val="21"/>
          <w:szCs w:val="21"/>
          <w:bdr w:val="none" w:sz="0" w:space="0" w:color="auto" w:frame="1"/>
          <w:lang w:eastAsia="fr-BE"/>
        </w:rPr>
        <w:t>F</w:t>
      </w:r>
      <w:r w:rsidR="00842B85" w:rsidRPr="00842B85">
        <w:rPr>
          <w:rFonts w:ascii="Arial" w:eastAsia="Times New Roman" w:hAnsi="Arial" w:cs="Arial"/>
          <w:color w:val="666666"/>
          <w:sz w:val="21"/>
          <w:szCs w:val="21"/>
          <w:bdr w:val="none" w:sz="0" w:space="0" w:color="auto" w:frame="1"/>
          <w:lang w:eastAsia="fr-BE"/>
        </w:rPr>
        <w:t>aculté</w:t>
      </w:r>
      <w:r w:rsidR="0077329C">
        <w:rPr>
          <w:rFonts w:ascii="Arial" w:eastAsia="Times New Roman" w:hAnsi="Arial" w:cs="Arial"/>
          <w:color w:val="666666"/>
          <w:sz w:val="21"/>
          <w:szCs w:val="21"/>
          <w:bdr w:val="none" w:sz="0" w:space="0" w:color="auto" w:frame="1"/>
          <w:lang w:eastAsia="fr-BE"/>
        </w:rPr>
        <w:t xml:space="preserve"> d’Agronomie </w:t>
      </w:r>
      <w:r w:rsidR="00842B85" w:rsidRPr="00842B85">
        <w:rPr>
          <w:rFonts w:ascii="Arial" w:eastAsia="Times New Roman" w:hAnsi="Arial" w:cs="Arial"/>
          <w:color w:val="666666"/>
          <w:sz w:val="21"/>
          <w:lang w:eastAsia="fr-BE"/>
        </w:rPr>
        <w:t>5030</w:t>
      </w:r>
      <w:r w:rsidR="0077329C">
        <w:rPr>
          <w:rFonts w:ascii="Arial" w:eastAsia="Times New Roman" w:hAnsi="Arial" w:cs="Arial"/>
          <w:color w:val="666666"/>
          <w:sz w:val="21"/>
          <w:lang w:eastAsia="fr-BE"/>
        </w:rPr>
        <w:t>-</w:t>
      </w:r>
      <w:r w:rsidR="00842B85" w:rsidRPr="00842B85">
        <w:rPr>
          <w:rFonts w:ascii="Arial" w:eastAsia="Times New Roman" w:hAnsi="Arial" w:cs="Arial"/>
          <w:color w:val="666666"/>
          <w:sz w:val="21"/>
          <w:lang w:eastAsia="fr-BE"/>
        </w:rPr>
        <w:t>Gembloux</w:t>
      </w:r>
      <w:r w:rsidR="0077329C">
        <w:rPr>
          <w:rFonts w:ascii="Arial" w:eastAsia="Times New Roman" w:hAnsi="Arial" w:cs="Arial"/>
          <w:color w:val="666666"/>
          <w:sz w:val="21"/>
          <w:lang w:eastAsia="fr-BE"/>
        </w:rPr>
        <w:t xml:space="preserve"> </w:t>
      </w:r>
      <w:commentRangeStart w:id="6"/>
      <w:proofErr w:type="spellStart"/>
      <w:r w:rsidR="00842B85" w:rsidRPr="00842B85">
        <w:rPr>
          <w:rFonts w:ascii="Arial" w:eastAsia="Times New Roman" w:hAnsi="Arial" w:cs="Arial"/>
          <w:color w:val="666666"/>
          <w:sz w:val="21"/>
          <w:lang w:eastAsia="fr-BE"/>
        </w:rPr>
        <w:t>B</w:t>
      </w:r>
      <w:r w:rsidR="0077329C" w:rsidRPr="00842B85">
        <w:rPr>
          <w:rFonts w:ascii="Arial" w:eastAsia="Times New Roman" w:hAnsi="Arial" w:cs="Arial"/>
          <w:color w:val="666666"/>
          <w:sz w:val="21"/>
          <w:lang w:eastAsia="fr-BE"/>
        </w:rPr>
        <w:t>e</w:t>
      </w:r>
      <w:r w:rsidR="0077329C">
        <w:rPr>
          <w:rFonts w:ascii="Arial" w:eastAsia="Times New Roman" w:hAnsi="Arial" w:cs="Arial"/>
          <w:color w:val="666666"/>
          <w:sz w:val="21"/>
          <w:lang w:eastAsia="fr-BE"/>
        </w:rPr>
        <w:t>lgium</w:t>
      </w:r>
      <w:commentRangeEnd w:id="6"/>
      <w:proofErr w:type="spellEnd"/>
      <w:r w:rsidR="00932E49">
        <w:rPr>
          <w:rStyle w:val="Marquedecommentaire"/>
        </w:rPr>
        <w:commentReference w:id="6"/>
      </w:r>
      <w:r w:rsidR="0077329C">
        <w:rPr>
          <w:rFonts w:ascii="Arial" w:eastAsia="Times New Roman" w:hAnsi="Arial" w:cs="Arial"/>
          <w:color w:val="666666"/>
          <w:sz w:val="21"/>
          <w:lang w:eastAsia="fr-BE"/>
        </w:rPr>
        <w:t xml:space="preserve"> </w:t>
      </w:r>
      <w:hyperlink r:id="rId9" w:tooltip="email" w:history="1">
        <w:r w:rsidR="00842B85" w:rsidRPr="00842B85">
          <w:rPr>
            <w:rFonts w:ascii="Arial" w:eastAsia="Times New Roman" w:hAnsi="Arial" w:cs="Arial"/>
            <w:color w:val="999999"/>
            <w:sz w:val="21"/>
            <w:lang w:eastAsia="fr-BE"/>
          </w:rPr>
          <w:t>louismarie.delescaille@spw.wallonie.be</w:t>
        </w:r>
      </w:hyperlink>
    </w:p>
    <w:p w:rsidR="00842B85" w:rsidRPr="001036D4" w:rsidRDefault="00F92657" w:rsidP="00842B85">
      <w:pPr>
        <w:shd w:val="clear" w:color="auto" w:fill="FFFFFF"/>
        <w:spacing w:before="300"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Who can answer questions about the </w:t>
      </w:r>
      <w:proofErr w:type="gramStart"/>
      <w:r w:rsidRPr="00F92657">
        <w:rPr>
          <w:rFonts w:ascii="Arial" w:eastAsia="Times New Roman" w:hAnsi="Arial" w:cs="Arial"/>
          <w:color w:val="666666"/>
          <w:sz w:val="21"/>
          <w:szCs w:val="21"/>
          <w:lang w:val="en-GB" w:eastAsia="fr-BE"/>
        </w:rPr>
        <w:t>resource:</w:t>
      </w:r>
      <w:proofErr w:type="gramEnd"/>
    </w:p>
    <w:p w:rsidR="00842B85" w:rsidRPr="001036D4" w:rsidRDefault="00F92657" w:rsidP="00842B85">
      <w:pPr>
        <w:shd w:val="clear" w:color="auto" w:fill="FFFFFF"/>
        <w:spacing w:after="0" w:line="240" w:lineRule="auto"/>
        <w:rPr>
          <w:rFonts w:ascii="Arial" w:eastAsia="Times New Roman" w:hAnsi="Arial" w:cs="Arial"/>
          <w:i/>
          <w:iCs/>
          <w:color w:val="666666"/>
          <w:sz w:val="21"/>
          <w:szCs w:val="21"/>
          <w:u w:val="single"/>
          <w:lang w:val="en-GB" w:eastAsia="fr-BE"/>
        </w:rPr>
      </w:pPr>
      <w:r w:rsidRPr="00F92657">
        <w:rPr>
          <w:rFonts w:ascii="Arial" w:eastAsia="Times New Roman" w:hAnsi="Arial" w:cs="Arial"/>
          <w:i/>
          <w:iCs/>
          <w:color w:val="666666"/>
          <w:sz w:val="21"/>
          <w:szCs w:val="21"/>
          <w:u w:val="single"/>
          <w:lang w:val="en-GB" w:eastAsia="fr-BE"/>
        </w:rPr>
        <w:t>Yvan Barbier</w:t>
      </w:r>
    </w:p>
    <w:p w:rsidR="00842B85" w:rsidRPr="001036D4" w:rsidRDefault="00F92657" w:rsidP="00842B85">
      <w:pPr>
        <w:shd w:val="clear" w:color="auto" w:fill="FFFFFF"/>
        <w:spacing w:after="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Biodiversity Expert - IT manager</w:t>
      </w:r>
    </w:p>
    <w:p w:rsidR="00842B85" w:rsidRPr="00842B85" w:rsidRDefault="0077329C" w:rsidP="00842B85">
      <w:pPr>
        <w:shd w:val="clear" w:color="auto" w:fill="FFFFFF"/>
        <w:spacing w:after="0" w:line="240" w:lineRule="auto"/>
        <w:rPr>
          <w:rFonts w:ascii="Arial" w:eastAsia="Times New Roman" w:hAnsi="Arial" w:cs="Arial"/>
          <w:color w:val="666666"/>
          <w:sz w:val="21"/>
          <w:szCs w:val="21"/>
          <w:lang w:eastAsia="fr-BE"/>
        </w:rPr>
      </w:pPr>
      <w:r w:rsidRPr="0077329C">
        <w:rPr>
          <w:rFonts w:ascii="Arial" w:eastAsia="Times New Roman" w:hAnsi="Arial" w:cs="Arial"/>
          <w:color w:val="666666"/>
          <w:sz w:val="21"/>
          <w:szCs w:val="21"/>
          <w:lang w:eastAsia="fr-BE"/>
        </w:rPr>
        <w:t>Département d'Etude du Milieu Naturel et Agricole</w:t>
      </w:r>
      <w:r>
        <w:rPr>
          <w:rFonts w:ascii="Arial" w:eastAsia="Times New Roman" w:hAnsi="Arial" w:cs="Arial"/>
          <w:color w:val="666666"/>
          <w:sz w:val="21"/>
          <w:szCs w:val="21"/>
          <w:lang w:eastAsia="fr-BE"/>
        </w:rPr>
        <w:t xml:space="preserve">. </w:t>
      </w:r>
      <w:r w:rsidRPr="00842B85">
        <w:rPr>
          <w:rFonts w:ascii="Arial" w:eastAsia="Times New Roman" w:hAnsi="Arial" w:cs="Arial"/>
          <w:color w:val="666666"/>
          <w:sz w:val="21"/>
          <w:szCs w:val="21"/>
          <w:bdr w:val="none" w:sz="0" w:space="0" w:color="auto" w:frame="1"/>
          <w:lang w:eastAsia="fr-BE"/>
        </w:rPr>
        <w:t>22</w:t>
      </w:r>
      <w:r>
        <w:rPr>
          <w:rFonts w:ascii="Arial" w:eastAsia="Times New Roman" w:hAnsi="Arial" w:cs="Arial"/>
          <w:color w:val="666666"/>
          <w:sz w:val="21"/>
          <w:szCs w:val="21"/>
          <w:bdr w:val="none" w:sz="0" w:space="0" w:color="auto" w:frame="1"/>
          <w:lang w:eastAsia="fr-BE"/>
        </w:rPr>
        <w:t>,</w:t>
      </w:r>
      <w:r w:rsidRPr="00842B85">
        <w:rPr>
          <w:rFonts w:ascii="Arial" w:eastAsia="Times New Roman" w:hAnsi="Arial" w:cs="Arial"/>
          <w:color w:val="666666"/>
          <w:sz w:val="21"/>
          <w:szCs w:val="21"/>
          <w:bdr w:val="none" w:sz="0" w:space="0" w:color="auto" w:frame="1"/>
          <w:lang w:eastAsia="fr-BE"/>
        </w:rPr>
        <w:t xml:space="preserve"> Avenue de la </w:t>
      </w:r>
      <w:r>
        <w:rPr>
          <w:rFonts w:ascii="Arial" w:eastAsia="Times New Roman" w:hAnsi="Arial" w:cs="Arial"/>
          <w:color w:val="666666"/>
          <w:sz w:val="21"/>
          <w:szCs w:val="21"/>
          <w:bdr w:val="none" w:sz="0" w:space="0" w:color="auto" w:frame="1"/>
          <w:lang w:eastAsia="fr-BE"/>
        </w:rPr>
        <w:t>F</w:t>
      </w:r>
      <w:r w:rsidRPr="00842B85">
        <w:rPr>
          <w:rFonts w:ascii="Arial" w:eastAsia="Times New Roman" w:hAnsi="Arial" w:cs="Arial"/>
          <w:color w:val="666666"/>
          <w:sz w:val="21"/>
          <w:szCs w:val="21"/>
          <w:bdr w:val="none" w:sz="0" w:space="0" w:color="auto" w:frame="1"/>
          <w:lang w:eastAsia="fr-BE"/>
        </w:rPr>
        <w:t>aculté</w:t>
      </w:r>
      <w:r>
        <w:rPr>
          <w:rFonts w:ascii="Arial" w:eastAsia="Times New Roman" w:hAnsi="Arial" w:cs="Arial"/>
          <w:color w:val="666666"/>
          <w:sz w:val="21"/>
          <w:szCs w:val="21"/>
          <w:bdr w:val="none" w:sz="0" w:space="0" w:color="auto" w:frame="1"/>
          <w:lang w:eastAsia="fr-BE"/>
        </w:rPr>
        <w:t xml:space="preserve"> d’Agronomie </w:t>
      </w:r>
      <w:r w:rsidRPr="00842B85">
        <w:rPr>
          <w:rFonts w:ascii="Arial" w:eastAsia="Times New Roman" w:hAnsi="Arial" w:cs="Arial"/>
          <w:color w:val="666666"/>
          <w:sz w:val="21"/>
          <w:lang w:eastAsia="fr-BE"/>
        </w:rPr>
        <w:t>5030</w:t>
      </w:r>
      <w:r>
        <w:rPr>
          <w:rFonts w:ascii="Arial" w:eastAsia="Times New Roman" w:hAnsi="Arial" w:cs="Arial"/>
          <w:color w:val="666666"/>
          <w:sz w:val="21"/>
          <w:lang w:eastAsia="fr-BE"/>
        </w:rPr>
        <w:t>-</w:t>
      </w:r>
      <w:r w:rsidRPr="00842B85">
        <w:rPr>
          <w:rFonts w:ascii="Arial" w:eastAsia="Times New Roman" w:hAnsi="Arial" w:cs="Arial"/>
          <w:color w:val="666666"/>
          <w:sz w:val="21"/>
          <w:lang w:eastAsia="fr-BE"/>
        </w:rPr>
        <w:t>Gembloux</w:t>
      </w:r>
      <w:r>
        <w:rPr>
          <w:rFonts w:ascii="Arial" w:eastAsia="Times New Roman" w:hAnsi="Arial" w:cs="Arial"/>
          <w:color w:val="666666"/>
          <w:sz w:val="21"/>
          <w:lang w:eastAsia="fr-BE"/>
        </w:rPr>
        <w:t xml:space="preserve"> </w:t>
      </w:r>
      <w:proofErr w:type="spellStart"/>
      <w:r w:rsidRPr="00842B85">
        <w:rPr>
          <w:rFonts w:ascii="Arial" w:eastAsia="Times New Roman" w:hAnsi="Arial" w:cs="Arial"/>
          <w:color w:val="666666"/>
          <w:sz w:val="21"/>
          <w:lang w:eastAsia="fr-BE"/>
        </w:rPr>
        <w:t>Be</w:t>
      </w:r>
      <w:r>
        <w:rPr>
          <w:rFonts w:ascii="Arial" w:eastAsia="Times New Roman" w:hAnsi="Arial" w:cs="Arial"/>
          <w:color w:val="666666"/>
          <w:sz w:val="21"/>
          <w:lang w:eastAsia="fr-BE"/>
        </w:rPr>
        <w:t>lgium</w:t>
      </w:r>
      <w:proofErr w:type="spellEnd"/>
      <w:r>
        <w:rPr>
          <w:rFonts w:ascii="Arial" w:eastAsia="Times New Roman" w:hAnsi="Arial" w:cs="Arial"/>
          <w:color w:val="666666"/>
          <w:sz w:val="21"/>
          <w:lang w:eastAsia="fr-BE"/>
        </w:rPr>
        <w:t xml:space="preserve"> </w:t>
      </w:r>
      <w:hyperlink r:id="rId10" w:tooltip="email" w:history="1">
        <w:r w:rsidR="00842B85" w:rsidRPr="00842B85">
          <w:rPr>
            <w:rFonts w:ascii="Arial" w:eastAsia="Times New Roman" w:hAnsi="Arial" w:cs="Arial"/>
            <w:color w:val="999999"/>
            <w:sz w:val="21"/>
            <w:lang w:eastAsia="fr-BE"/>
          </w:rPr>
          <w:t>yvan.barbier@spw.wallonie.be</w:t>
        </w:r>
      </w:hyperlink>
    </w:p>
    <w:p w:rsidR="00842B85" w:rsidRPr="0077329C" w:rsidRDefault="00C57B76" w:rsidP="00842B85">
      <w:pPr>
        <w:shd w:val="clear" w:color="auto" w:fill="FFFFFF"/>
        <w:spacing w:after="0" w:line="240" w:lineRule="auto"/>
        <w:rPr>
          <w:rFonts w:ascii="Arial" w:eastAsia="Times New Roman" w:hAnsi="Arial" w:cs="Arial"/>
          <w:i/>
          <w:iCs/>
          <w:color w:val="666666"/>
          <w:sz w:val="21"/>
          <w:szCs w:val="21"/>
          <w:u w:val="single"/>
          <w:lang w:eastAsia="fr-BE"/>
        </w:rPr>
      </w:pPr>
      <w:r w:rsidRPr="0077329C">
        <w:rPr>
          <w:rFonts w:ascii="Arial" w:eastAsia="Times New Roman" w:hAnsi="Arial" w:cs="Arial"/>
          <w:i/>
          <w:iCs/>
          <w:color w:val="666666"/>
          <w:sz w:val="21"/>
          <w:szCs w:val="21"/>
          <w:u w:val="single"/>
          <w:lang w:eastAsia="fr-BE"/>
        </w:rPr>
        <w:t xml:space="preserve">Maxime </w:t>
      </w:r>
      <w:proofErr w:type="spellStart"/>
      <w:r w:rsidRPr="0077329C">
        <w:rPr>
          <w:rFonts w:ascii="Arial" w:eastAsia="Times New Roman" w:hAnsi="Arial" w:cs="Arial"/>
          <w:i/>
          <w:iCs/>
          <w:color w:val="666666"/>
          <w:sz w:val="21"/>
          <w:szCs w:val="21"/>
          <w:u w:val="single"/>
          <w:lang w:eastAsia="fr-BE"/>
        </w:rPr>
        <w:t>Coupremanne</w:t>
      </w:r>
      <w:proofErr w:type="spellEnd"/>
    </w:p>
    <w:p w:rsidR="00842B85" w:rsidRPr="0077329C" w:rsidRDefault="002D0EAD" w:rsidP="00842B85">
      <w:pPr>
        <w:shd w:val="clear" w:color="auto" w:fill="FFFFFF"/>
        <w:spacing w:after="0" w:line="240" w:lineRule="auto"/>
        <w:rPr>
          <w:rFonts w:ascii="Arial" w:eastAsia="Times New Roman" w:hAnsi="Arial" w:cs="Arial"/>
          <w:color w:val="666666"/>
          <w:sz w:val="21"/>
          <w:szCs w:val="21"/>
          <w:lang w:eastAsia="fr-BE"/>
        </w:rPr>
      </w:pPr>
      <w:r>
        <w:rPr>
          <w:rFonts w:ascii="Arial" w:eastAsia="Times New Roman" w:hAnsi="Arial" w:cs="Arial"/>
          <w:color w:val="666666"/>
          <w:sz w:val="21"/>
          <w:szCs w:val="21"/>
          <w:lang w:eastAsia="fr-BE"/>
        </w:rPr>
        <w:t xml:space="preserve">Data liaison </w:t>
      </w:r>
      <w:proofErr w:type="spellStart"/>
      <w:r>
        <w:rPr>
          <w:rFonts w:ascii="Arial" w:eastAsia="Times New Roman" w:hAnsi="Arial" w:cs="Arial"/>
          <w:color w:val="666666"/>
          <w:sz w:val="21"/>
          <w:szCs w:val="21"/>
          <w:lang w:eastAsia="fr-BE"/>
        </w:rPr>
        <w:t>officer</w:t>
      </w:r>
      <w:proofErr w:type="spellEnd"/>
    </w:p>
    <w:p w:rsidR="00842B85" w:rsidRPr="0077329C" w:rsidRDefault="002D0EAD" w:rsidP="00842B85">
      <w:pPr>
        <w:shd w:val="clear" w:color="auto" w:fill="FFFFFF"/>
        <w:spacing w:line="240" w:lineRule="auto"/>
        <w:rPr>
          <w:rFonts w:ascii="Arial" w:eastAsia="Times New Roman" w:hAnsi="Arial" w:cs="Arial"/>
          <w:color w:val="666666"/>
          <w:sz w:val="21"/>
          <w:szCs w:val="21"/>
          <w:lang w:eastAsia="fr-BE"/>
        </w:rPr>
      </w:pPr>
      <w:proofErr w:type="spellStart"/>
      <w:r>
        <w:rPr>
          <w:rFonts w:ascii="Arial" w:eastAsia="Times New Roman" w:hAnsi="Arial" w:cs="Arial"/>
          <w:color w:val="666666"/>
          <w:sz w:val="21"/>
          <w:szCs w:val="21"/>
          <w:bdr w:val="none" w:sz="0" w:space="0" w:color="auto" w:frame="1"/>
          <w:lang w:eastAsia="fr-BE"/>
        </w:rPr>
        <w:t>Belgian</w:t>
      </w:r>
      <w:proofErr w:type="spellEnd"/>
      <w:r>
        <w:rPr>
          <w:rFonts w:ascii="Arial" w:eastAsia="Times New Roman" w:hAnsi="Arial" w:cs="Arial"/>
          <w:color w:val="666666"/>
          <w:sz w:val="21"/>
          <w:szCs w:val="21"/>
          <w:bdr w:val="none" w:sz="0" w:space="0" w:color="auto" w:frame="1"/>
          <w:lang w:eastAsia="fr-BE"/>
        </w:rPr>
        <w:t xml:space="preserve"> </w:t>
      </w:r>
      <w:proofErr w:type="spellStart"/>
      <w:r>
        <w:rPr>
          <w:rFonts w:ascii="Arial" w:eastAsia="Times New Roman" w:hAnsi="Arial" w:cs="Arial"/>
          <w:color w:val="666666"/>
          <w:sz w:val="21"/>
          <w:szCs w:val="21"/>
          <w:bdr w:val="none" w:sz="0" w:space="0" w:color="auto" w:frame="1"/>
          <w:lang w:eastAsia="fr-BE"/>
        </w:rPr>
        <w:t>Biodiversity</w:t>
      </w:r>
      <w:proofErr w:type="spellEnd"/>
      <w:r>
        <w:rPr>
          <w:rFonts w:ascii="Arial" w:eastAsia="Times New Roman" w:hAnsi="Arial" w:cs="Arial"/>
          <w:color w:val="666666"/>
          <w:sz w:val="21"/>
          <w:szCs w:val="21"/>
          <w:bdr w:val="none" w:sz="0" w:space="0" w:color="auto" w:frame="1"/>
          <w:lang w:eastAsia="fr-BE"/>
        </w:rPr>
        <w:t xml:space="preserve"> Platform</w:t>
      </w:r>
      <w:r w:rsidR="00F92657" w:rsidRPr="00F92657">
        <w:rPr>
          <w:rFonts w:ascii="Arial" w:eastAsia="Times New Roman" w:hAnsi="Arial" w:cs="Arial"/>
          <w:color w:val="666666"/>
          <w:sz w:val="21"/>
          <w:szCs w:val="21"/>
          <w:bdr w:val="none" w:sz="0" w:space="0" w:color="auto" w:frame="1"/>
          <w:lang w:eastAsia="fr-BE"/>
        </w:rPr>
        <w:t xml:space="preserve"> </w:t>
      </w:r>
      <w:r w:rsidR="0077329C" w:rsidRPr="0077329C">
        <w:rPr>
          <w:rFonts w:ascii="Arial" w:eastAsia="Times New Roman" w:hAnsi="Arial" w:cs="Arial"/>
          <w:color w:val="666666"/>
          <w:sz w:val="21"/>
          <w:szCs w:val="21"/>
          <w:lang w:eastAsia="fr-BE"/>
        </w:rPr>
        <w:t>Département d'Etude du Milieu Naturel et Agricole</w:t>
      </w:r>
      <w:r w:rsidR="0077329C">
        <w:rPr>
          <w:rFonts w:ascii="Arial" w:eastAsia="Times New Roman" w:hAnsi="Arial" w:cs="Arial"/>
          <w:color w:val="666666"/>
          <w:sz w:val="21"/>
          <w:szCs w:val="21"/>
          <w:lang w:eastAsia="fr-BE"/>
        </w:rPr>
        <w:t xml:space="preserve">. </w:t>
      </w:r>
      <w:r w:rsidR="0077329C" w:rsidRPr="00842B85">
        <w:rPr>
          <w:rFonts w:ascii="Arial" w:eastAsia="Times New Roman" w:hAnsi="Arial" w:cs="Arial"/>
          <w:color w:val="666666"/>
          <w:sz w:val="21"/>
          <w:szCs w:val="21"/>
          <w:bdr w:val="none" w:sz="0" w:space="0" w:color="auto" w:frame="1"/>
          <w:lang w:eastAsia="fr-BE"/>
        </w:rPr>
        <w:t>22</w:t>
      </w:r>
      <w:r w:rsidR="0077329C">
        <w:rPr>
          <w:rFonts w:ascii="Arial" w:eastAsia="Times New Roman" w:hAnsi="Arial" w:cs="Arial"/>
          <w:color w:val="666666"/>
          <w:sz w:val="21"/>
          <w:szCs w:val="21"/>
          <w:bdr w:val="none" w:sz="0" w:space="0" w:color="auto" w:frame="1"/>
          <w:lang w:eastAsia="fr-BE"/>
        </w:rPr>
        <w:t>,</w:t>
      </w:r>
      <w:r w:rsidR="0077329C" w:rsidRPr="00842B85">
        <w:rPr>
          <w:rFonts w:ascii="Arial" w:eastAsia="Times New Roman" w:hAnsi="Arial" w:cs="Arial"/>
          <w:color w:val="666666"/>
          <w:sz w:val="21"/>
          <w:szCs w:val="21"/>
          <w:bdr w:val="none" w:sz="0" w:space="0" w:color="auto" w:frame="1"/>
          <w:lang w:eastAsia="fr-BE"/>
        </w:rPr>
        <w:t xml:space="preserve"> Avenue de la </w:t>
      </w:r>
      <w:r w:rsidR="0077329C">
        <w:rPr>
          <w:rFonts w:ascii="Arial" w:eastAsia="Times New Roman" w:hAnsi="Arial" w:cs="Arial"/>
          <w:color w:val="666666"/>
          <w:sz w:val="21"/>
          <w:szCs w:val="21"/>
          <w:bdr w:val="none" w:sz="0" w:space="0" w:color="auto" w:frame="1"/>
          <w:lang w:eastAsia="fr-BE"/>
        </w:rPr>
        <w:t>F</w:t>
      </w:r>
      <w:r w:rsidR="0077329C" w:rsidRPr="00842B85">
        <w:rPr>
          <w:rFonts w:ascii="Arial" w:eastAsia="Times New Roman" w:hAnsi="Arial" w:cs="Arial"/>
          <w:color w:val="666666"/>
          <w:sz w:val="21"/>
          <w:szCs w:val="21"/>
          <w:bdr w:val="none" w:sz="0" w:space="0" w:color="auto" w:frame="1"/>
          <w:lang w:eastAsia="fr-BE"/>
        </w:rPr>
        <w:t>aculté</w:t>
      </w:r>
      <w:r w:rsidR="0077329C">
        <w:rPr>
          <w:rFonts w:ascii="Arial" w:eastAsia="Times New Roman" w:hAnsi="Arial" w:cs="Arial"/>
          <w:color w:val="666666"/>
          <w:sz w:val="21"/>
          <w:szCs w:val="21"/>
          <w:bdr w:val="none" w:sz="0" w:space="0" w:color="auto" w:frame="1"/>
          <w:lang w:eastAsia="fr-BE"/>
        </w:rPr>
        <w:t xml:space="preserve"> d’Agronomie </w:t>
      </w:r>
      <w:r w:rsidR="0077329C" w:rsidRPr="00842B85">
        <w:rPr>
          <w:rFonts w:ascii="Arial" w:eastAsia="Times New Roman" w:hAnsi="Arial" w:cs="Arial"/>
          <w:color w:val="666666"/>
          <w:sz w:val="21"/>
          <w:lang w:eastAsia="fr-BE"/>
        </w:rPr>
        <w:t>5030</w:t>
      </w:r>
      <w:r w:rsidR="0077329C">
        <w:rPr>
          <w:rFonts w:ascii="Arial" w:eastAsia="Times New Roman" w:hAnsi="Arial" w:cs="Arial"/>
          <w:color w:val="666666"/>
          <w:sz w:val="21"/>
          <w:lang w:eastAsia="fr-BE"/>
        </w:rPr>
        <w:t>-</w:t>
      </w:r>
      <w:r w:rsidR="0077329C" w:rsidRPr="00842B85">
        <w:rPr>
          <w:rFonts w:ascii="Arial" w:eastAsia="Times New Roman" w:hAnsi="Arial" w:cs="Arial"/>
          <w:color w:val="666666"/>
          <w:sz w:val="21"/>
          <w:lang w:eastAsia="fr-BE"/>
        </w:rPr>
        <w:t>Gembloux</w:t>
      </w:r>
      <w:r w:rsidR="0077329C">
        <w:rPr>
          <w:rFonts w:ascii="Arial" w:eastAsia="Times New Roman" w:hAnsi="Arial" w:cs="Arial"/>
          <w:color w:val="666666"/>
          <w:sz w:val="21"/>
          <w:lang w:eastAsia="fr-BE"/>
        </w:rPr>
        <w:t xml:space="preserve"> </w:t>
      </w:r>
      <w:proofErr w:type="spellStart"/>
      <w:r w:rsidR="0077329C" w:rsidRPr="00842B85">
        <w:rPr>
          <w:rFonts w:ascii="Arial" w:eastAsia="Times New Roman" w:hAnsi="Arial" w:cs="Arial"/>
          <w:color w:val="666666"/>
          <w:sz w:val="21"/>
          <w:lang w:eastAsia="fr-BE"/>
        </w:rPr>
        <w:t>Be</w:t>
      </w:r>
      <w:r w:rsidR="0077329C">
        <w:rPr>
          <w:rFonts w:ascii="Arial" w:eastAsia="Times New Roman" w:hAnsi="Arial" w:cs="Arial"/>
          <w:color w:val="666666"/>
          <w:sz w:val="21"/>
          <w:lang w:eastAsia="fr-BE"/>
        </w:rPr>
        <w:t>lgium</w:t>
      </w:r>
      <w:proofErr w:type="spellEnd"/>
      <w:r w:rsidR="0077329C">
        <w:rPr>
          <w:rFonts w:ascii="Arial" w:eastAsia="Times New Roman" w:hAnsi="Arial" w:cs="Arial"/>
          <w:color w:val="666666"/>
          <w:sz w:val="21"/>
          <w:lang w:eastAsia="fr-BE"/>
        </w:rPr>
        <w:t xml:space="preserve"> </w:t>
      </w:r>
      <w:commentRangeStart w:id="7"/>
      <w:r w:rsidR="00C27851">
        <w:fldChar w:fldCharType="begin"/>
      </w:r>
      <w:r>
        <w:instrText>HYPERLINK "mailto:mcouprem@gmail.com" \o "email"</w:instrText>
      </w:r>
      <w:r w:rsidR="00C27851">
        <w:fldChar w:fldCharType="separate"/>
      </w:r>
      <w:r w:rsidR="00C57B76" w:rsidRPr="0077329C">
        <w:rPr>
          <w:rFonts w:ascii="Arial" w:eastAsia="Times New Roman" w:hAnsi="Arial" w:cs="Arial"/>
          <w:color w:val="999999"/>
          <w:sz w:val="21"/>
          <w:lang w:eastAsia="fr-BE"/>
        </w:rPr>
        <w:t>mcouprem@gmail.com</w:t>
      </w:r>
      <w:r w:rsidR="00C27851">
        <w:fldChar w:fldCharType="end"/>
      </w:r>
      <w:commentRangeEnd w:id="7"/>
      <w:r w:rsidR="0077329C">
        <w:rPr>
          <w:rStyle w:val="Marquedecommentaire"/>
        </w:rPr>
        <w:commentReference w:id="7"/>
      </w:r>
    </w:p>
    <w:p w:rsidR="00842B85" w:rsidRPr="001036D4" w:rsidRDefault="00F92657" w:rsidP="00842B85">
      <w:pPr>
        <w:shd w:val="clear" w:color="auto" w:fill="FFFFFF"/>
        <w:spacing w:before="300"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Who filled in the </w:t>
      </w:r>
      <w:proofErr w:type="gramStart"/>
      <w:r w:rsidRPr="00F92657">
        <w:rPr>
          <w:rFonts w:ascii="Arial" w:eastAsia="Times New Roman" w:hAnsi="Arial" w:cs="Arial"/>
          <w:color w:val="666666"/>
          <w:sz w:val="21"/>
          <w:szCs w:val="21"/>
          <w:lang w:val="en-GB" w:eastAsia="fr-BE"/>
        </w:rPr>
        <w:t>metadata:</w:t>
      </w:r>
      <w:proofErr w:type="gramEnd"/>
    </w:p>
    <w:p w:rsidR="00842B85" w:rsidRPr="001036D4" w:rsidRDefault="00F92657" w:rsidP="00842B85">
      <w:pPr>
        <w:shd w:val="clear" w:color="auto" w:fill="FFFFFF"/>
        <w:spacing w:after="0" w:line="240" w:lineRule="auto"/>
        <w:rPr>
          <w:rFonts w:ascii="Arial" w:eastAsia="Times New Roman" w:hAnsi="Arial" w:cs="Arial"/>
          <w:i/>
          <w:iCs/>
          <w:color w:val="666666"/>
          <w:sz w:val="21"/>
          <w:szCs w:val="21"/>
          <w:u w:val="single"/>
          <w:lang w:val="en-GB" w:eastAsia="fr-BE"/>
        </w:rPr>
      </w:pPr>
      <w:r w:rsidRPr="00F92657">
        <w:rPr>
          <w:rFonts w:ascii="Arial" w:eastAsia="Times New Roman" w:hAnsi="Arial" w:cs="Arial"/>
          <w:i/>
          <w:iCs/>
          <w:color w:val="666666"/>
          <w:sz w:val="21"/>
          <w:szCs w:val="21"/>
          <w:u w:val="single"/>
          <w:lang w:val="en-GB" w:eastAsia="fr-BE"/>
        </w:rPr>
        <w:t xml:space="preserve">Maxime </w:t>
      </w:r>
      <w:proofErr w:type="spellStart"/>
      <w:r w:rsidRPr="00F92657">
        <w:rPr>
          <w:rFonts w:ascii="Arial" w:eastAsia="Times New Roman" w:hAnsi="Arial" w:cs="Arial"/>
          <w:i/>
          <w:iCs/>
          <w:color w:val="666666"/>
          <w:sz w:val="21"/>
          <w:szCs w:val="21"/>
          <w:u w:val="single"/>
          <w:lang w:val="en-GB" w:eastAsia="fr-BE"/>
        </w:rPr>
        <w:t>Coupremanne</w:t>
      </w:r>
      <w:proofErr w:type="spellEnd"/>
    </w:p>
    <w:p w:rsidR="0077329C" w:rsidRPr="0077329C" w:rsidRDefault="0077329C" w:rsidP="0077329C">
      <w:pPr>
        <w:shd w:val="clear" w:color="auto" w:fill="FFFFFF"/>
        <w:spacing w:after="0" w:line="240" w:lineRule="auto"/>
        <w:rPr>
          <w:rFonts w:ascii="Arial" w:eastAsia="Times New Roman" w:hAnsi="Arial" w:cs="Arial"/>
          <w:color w:val="666666"/>
          <w:sz w:val="21"/>
          <w:szCs w:val="21"/>
          <w:lang w:eastAsia="fr-BE"/>
        </w:rPr>
      </w:pPr>
      <w:r w:rsidRPr="0077329C">
        <w:rPr>
          <w:rFonts w:ascii="Arial" w:eastAsia="Times New Roman" w:hAnsi="Arial" w:cs="Arial"/>
          <w:color w:val="666666"/>
          <w:sz w:val="21"/>
          <w:szCs w:val="21"/>
          <w:lang w:eastAsia="fr-BE"/>
        </w:rPr>
        <w:t xml:space="preserve">Data liaison </w:t>
      </w:r>
      <w:proofErr w:type="spellStart"/>
      <w:r w:rsidRPr="0077329C">
        <w:rPr>
          <w:rFonts w:ascii="Arial" w:eastAsia="Times New Roman" w:hAnsi="Arial" w:cs="Arial"/>
          <w:color w:val="666666"/>
          <w:sz w:val="21"/>
          <w:szCs w:val="21"/>
          <w:lang w:eastAsia="fr-BE"/>
        </w:rPr>
        <w:t>officer</w:t>
      </w:r>
      <w:proofErr w:type="spellEnd"/>
    </w:p>
    <w:p w:rsidR="0077329C" w:rsidRPr="0077329C" w:rsidRDefault="0077329C" w:rsidP="0077329C">
      <w:pPr>
        <w:shd w:val="clear" w:color="auto" w:fill="FFFFFF"/>
        <w:spacing w:line="240" w:lineRule="auto"/>
        <w:rPr>
          <w:rFonts w:ascii="Arial" w:eastAsia="Times New Roman" w:hAnsi="Arial" w:cs="Arial"/>
          <w:color w:val="666666"/>
          <w:sz w:val="21"/>
          <w:szCs w:val="21"/>
          <w:lang w:eastAsia="fr-BE"/>
        </w:rPr>
      </w:pPr>
      <w:proofErr w:type="spellStart"/>
      <w:r w:rsidRPr="0077329C">
        <w:rPr>
          <w:rFonts w:ascii="Arial" w:eastAsia="Times New Roman" w:hAnsi="Arial" w:cs="Arial"/>
          <w:color w:val="666666"/>
          <w:sz w:val="21"/>
          <w:szCs w:val="21"/>
          <w:bdr w:val="none" w:sz="0" w:space="0" w:color="auto" w:frame="1"/>
          <w:lang w:eastAsia="fr-BE"/>
        </w:rPr>
        <w:t>Belgian</w:t>
      </w:r>
      <w:proofErr w:type="spellEnd"/>
      <w:r w:rsidRPr="0077329C">
        <w:rPr>
          <w:rFonts w:ascii="Arial" w:eastAsia="Times New Roman" w:hAnsi="Arial" w:cs="Arial"/>
          <w:color w:val="666666"/>
          <w:sz w:val="21"/>
          <w:szCs w:val="21"/>
          <w:bdr w:val="none" w:sz="0" w:space="0" w:color="auto" w:frame="1"/>
          <w:lang w:eastAsia="fr-BE"/>
        </w:rPr>
        <w:t xml:space="preserve"> </w:t>
      </w:r>
      <w:proofErr w:type="spellStart"/>
      <w:r w:rsidRPr="0077329C">
        <w:rPr>
          <w:rFonts w:ascii="Arial" w:eastAsia="Times New Roman" w:hAnsi="Arial" w:cs="Arial"/>
          <w:color w:val="666666"/>
          <w:sz w:val="21"/>
          <w:szCs w:val="21"/>
          <w:bdr w:val="none" w:sz="0" w:space="0" w:color="auto" w:frame="1"/>
          <w:lang w:eastAsia="fr-BE"/>
        </w:rPr>
        <w:t>Biodiversity</w:t>
      </w:r>
      <w:proofErr w:type="spellEnd"/>
      <w:r w:rsidRPr="0077329C">
        <w:rPr>
          <w:rFonts w:ascii="Arial" w:eastAsia="Times New Roman" w:hAnsi="Arial" w:cs="Arial"/>
          <w:color w:val="666666"/>
          <w:sz w:val="21"/>
          <w:szCs w:val="21"/>
          <w:bdr w:val="none" w:sz="0" w:space="0" w:color="auto" w:frame="1"/>
          <w:lang w:eastAsia="fr-BE"/>
        </w:rPr>
        <w:t xml:space="preserve"> Platform </w:t>
      </w:r>
      <w:r w:rsidRPr="0077329C">
        <w:rPr>
          <w:rFonts w:ascii="Arial" w:eastAsia="Times New Roman" w:hAnsi="Arial" w:cs="Arial"/>
          <w:color w:val="666666"/>
          <w:sz w:val="21"/>
          <w:szCs w:val="21"/>
          <w:lang w:eastAsia="fr-BE"/>
        </w:rPr>
        <w:t>Département d'Etude du Milieu Naturel et Agricole</w:t>
      </w:r>
      <w:r>
        <w:rPr>
          <w:rFonts w:ascii="Arial" w:eastAsia="Times New Roman" w:hAnsi="Arial" w:cs="Arial"/>
          <w:color w:val="666666"/>
          <w:sz w:val="21"/>
          <w:szCs w:val="21"/>
          <w:lang w:eastAsia="fr-BE"/>
        </w:rPr>
        <w:t xml:space="preserve">. </w:t>
      </w:r>
      <w:r w:rsidRPr="00842B85">
        <w:rPr>
          <w:rFonts w:ascii="Arial" w:eastAsia="Times New Roman" w:hAnsi="Arial" w:cs="Arial"/>
          <w:color w:val="666666"/>
          <w:sz w:val="21"/>
          <w:szCs w:val="21"/>
          <w:bdr w:val="none" w:sz="0" w:space="0" w:color="auto" w:frame="1"/>
          <w:lang w:eastAsia="fr-BE"/>
        </w:rPr>
        <w:t>22</w:t>
      </w:r>
      <w:r>
        <w:rPr>
          <w:rFonts w:ascii="Arial" w:eastAsia="Times New Roman" w:hAnsi="Arial" w:cs="Arial"/>
          <w:color w:val="666666"/>
          <w:sz w:val="21"/>
          <w:szCs w:val="21"/>
          <w:bdr w:val="none" w:sz="0" w:space="0" w:color="auto" w:frame="1"/>
          <w:lang w:eastAsia="fr-BE"/>
        </w:rPr>
        <w:t>,</w:t>
      </w:r>
      <w:r w:rsidRPr="00842B85">
        <w:rPr>
          <w:rFonts w:ascii="Arial" w:eastAsia="Times New Roman" w:hAnsi="Arial" w:cs="Arial"/>
          <w:color w:val="666666"/>
          <w:sz w:val="21"/>
          <w:szCs w:val="21"/>
          <w:bdr w:val="none" w:sz="0" w:space="0" w:color="auto" w:frame="1"/>
          <w:lang w:eastAsia="fr-BE"/>
        </w:rPr>
        <w:t xml:space="preserve"> Avenue de la </w:t>
      </w:r>
      <w:r>
        <w:rPr>
          <w:rFonts w:ascii="Arial" w:eastAsia="Times New Roman" w:hAnsi="Arial" w:cs="Arial"/>
          <w:color w:val="666666"/>
          <w:sz w:val="21"/>
          <w:szCs w:val="21"/>
          <w:bdr w:val="none" w:sz="0" w:space="0" w:color="auto" w:frame="1"/>
          <w:lang w:eastAsia="fr-BE"/>
        </w:rPr>
        <w:t>F</w:t>
      </w:r>
      <w:r w:rsidRPr="00842B85">
        <w:rPr>
          <w:rFonts w:ascii="Arial" w:eastAsia="Times New Roman" w:hAnsi="Arial" w:cs="Arial"/>
          <w:color w:val="666666"/>
          <w:sz w:val="21"/>
          <w:szCs w:val="21"/>
          <w:bdr w:val="none" w:sz="0" w:space="0" w:color="auto" w:frame="1"/>
          <w:lang w:eastAsia="fr-BE"/>
        </w:rPr>
        <w:t>aculté</w:t>
      </w:r>
      <w:r>
        <w:rPr>
          <w:rFonts w:ascii="Arial" w:eastAsia="Times New Roman" w:hAnsi="Arial" w:cs="Arial"/>
          <w:color w:val="666666"/>
          <w:sz w:val="21"/>
          <w:szCs w:val="21"/>
          <w:bdr w:val="none" w:sz="0" w:space="0" w:color="auto" w:frame="1"/>
          <w:lang w:eastAsia="fr-BE"/>
        </w:rPr>
        <w:t xml:space="preserve"> d’Agronomie </w:t>
      </w:r>
      <w:r w:rsidRPr="00842B85">
        <w:rPr>
          <w:rFonts w:ascii="Arial" w:eastAsia="Times New Roman" w:hAnsi="Arial" w:cs="Arial"/>
          <w:color w:val="666666"/>
          <w:sz w:val="21"/>
          <w:lang w:eastAsia="fr-BE"/>
        </w:rPr>
        <w:t>5030</w:t>
      </w:r>
      <w:r>
        <w:rPr>
          <w:rFonts w:ascii="Arial" w:eastAsia="Times New Roman" w:hAnsi="Arial" w:cs="Arial"/>
          <w:color w:val="666666"/>
          <w:sz w:val="21"/>
          <w:lang w:eastAsia="fr-BE"/>
        </w:rPr>
        <w:t>-</w:t>
      </w:r>
      <w:r w:rsidRPr="00842B85">
        <w:rPr>
          <w:rFonts w:ascii="Arial" w:eastAsia="Times New Roman" w:hAnsi="Arial" w:cs="Arial"/>
          <w:color w:val="666666"/>
          <w:sz w:val="21"/>
          <w:lang w:eastAsia="fr-BE"/>
        </w:rPr>
        <w:t>Gembloux</w:t>
      </w:r>
      <w:r>
        <w:rPr>
          <w:rFonts w:ascii="Arial" w:eastAsia="Times New Roman" w:hAnsi="Arial" w:cs="Arial"/>
          <w:color w:val="666666"/>
          <w:sz w:val="21"/>
          <w:lang w:eastAsia="fr-BE"/>
        </w:rPr>
        <w:t xml:space="preserve"> </w:t>
      </w:r>
      <w:proofErr w:type="spellStart"/>
      <w:r w:rsidRPr="00842B85">
        <w:rPr>
          <w:rFonts w:ascii="Arial" w:eastAsia="Times New Roman" w:hAnsi="Arial" w:cs="Arial"/>
          <w:color w:val="666666"/>
          <w:sz w:val="21"/>
          <w:lang w:eastAsia="fr-BE"/>
        </w:rPr>
        <w:t>Be</w:t>
      </w:r>
      <w:r>
        <w:rPr>
          <w:rFonts w:ascii="Arial" w:eastAsia="Times New Roman" w:hAnsi="Arial" w:cs="Arial"/>
          <w:color w:val="666666"/>
          <w:sz w:val="21"/>
          <w:lang w:eastAsia="fr-BE"/>
        </w:rPr>
        <w:t>lgium</w:t>
      </w:r>
      <w:proofErr w:type="spellEnd"/>
      <w:r>
        <w:rPr>
          <w:rFonts w:ascii="Arial" w:eastAsia="Times New Roman" w:hAnsi="Arial" w:cs="Arial"/>
          <w:color w:val="666666"/>
          <w:sz w:val="21"/>
          <w:lang w:eastAsia="fr-BE"/>
        </w:rPr>
        <w:t xml:space="preserve"> </w:t>
      </w:r>
      <w:commentRangeStart w:id="8"/>
      <w:r w:rsidR="00C27851">
        <w:fldChar w:fldCharType="begin"/>
      </w:r>
      <w:r w:rsidRPr="0077329C">
        <w:instrText>HYPERLINK "mailto:mcouprem@gmail.com" \o "email"</w:instrText>
      </w:r>
      <w:r w:rsidR="00C27851">
        <w:fldChar w:fldCharType="separate"/>
      </w:r>
      <w:r w:rsidRPr="0077329C">
        <w:rPr>
          <w:rFonts w:ascii="Arial" w:eastAsia="Times New Roman" w:hAnsi="Arial" w:cs="Arial"/>
          <w:color w:val="999999"/>
          <w:sz w:val="21"/>
          <w:lang w:eastAsia="fr-BE"/>
        </w:rPr>
        <w:t>mcouprem@gmail.com</w:t>
      </w:r>
      <w:r w:rsidR="00C27851">
        <w:fldChar w:fldCharType="end"/>
      </w:r>
      <w:commentRangeEnd w:id="8"/>
      <w:r>
        <w:rPr>
          <w:rStyle w:val="Marquedecommentaire"/>
        </w:rPr>
        <w:commentReference w:id="8"/>
      </w:r>
    </w:p>
    <w:p w:rsidR="00842B85" w:rsidRPr="001036D4" w:rsidRDefault="00F92657" w:rsidP="00842B85">
      <w:pPr>
        <w:shd w:val="clear" w:color="auto" w:fill="FFFFFF"/>
        <w:spacing w:after="0" w:line="240" w:lineRule="auto"/>
        <w:rPr>
          <w:rFonts w:ascii="Arial" w:eastAsia="Times New Roman" w:hAnsi="Arial" w:cs="Arial"/>
          <w:i/>
          <w:iCs/>
          <w:color w:val="666666"/>
          <w:sz w:val="21"/>
          <w:szCs w:val="21"/>
          <w:u w:val="single"/>
          <w:lang w:val="en-GB" w:eastAsia="fr-BE"/>
        </w:rPr>
      </w:pPr>
      <w:r w:rsidRPr="00F92657">
        <w:rPr>
          <w:rFonts w:ascii="Arial" w:eastAsia="Times New Roman" w:hAnsi="Arial" w:cs="Arial"/>
          <w:i/>
          <w:iCs/>
          <w:color w:val="666666"/>
          <w:sz w:val="21"/>
          <w:szCs w:val="21"/>
          <w:u w:val="single"/>
          <w:lang w:val="en-GB" w:eastAsia="fr-BE"/>
        </w:rPr>
        <w:t>Yvan Barbier</w:t>
      </w:r>
    </w:p>
    <w:p w:rsidR="0077329C" w:rsidRPr="0077329C" w:rsidRDefault="00F92657" w:rsidP="0077329C">
      <w:pPr>
        <w:shd w:val="clear" w:color="auto" w:fill="FFFFFF"/>
        <w:spacing w:after="0" w:line="240" w:lineRule="auto"/>
        <w:rPr>
          <w:rFonts w:ascii="Arial" w:eastAsia="Times New Roman" w:hAnsi="Arial" w:cs="Arial"/>
          <w:color w:val="666666"/>
          <w:sz w:val="21"/>
          <w:szCs w:val="21"/>
          <w:lang w:eastAsia="fr-BE"/>
        </w:rPr>
      </w:pPr>
      <w:proofErr w:type="spellStart"/>
      <w:r w:rsidRPr="00F92657">
        <w:rPr>
          <w:rFonts w:ascii="Arial" w:eastAsia="Times New Roman" w:hAnsi="Arial" w:cs="Arial"/>
          <w:color w:val="666666"/>
          <w:sz w:val="21"/>
          <w:szCs w:val="21"/>
          <w:lang w:eastAsia="fr-BE"/>
        </w:rPr>
        <w:t>Biodiversity</w:t>
      </w:r>
      <w:proofErr w:type="spellEnd"/>
      <w:r w:rsidRPr="00F92657">
        <w:rPr>
          <w:rFonts w:ascii="Arial" w:eastAsia="Times New Roman" w:hAnsi="Arial" w:cs="Arial"/>
          <w:color w:val="666666"/>
          <w:sz w:val="21"/>
          <w:szCs w:val="21"/>
          <w:lang w:eastAsia="fr-BE"/>
        </w:rPr>
        <w:t xml:space="preserve"> Expert - IT manager</w:t>
      </w:r>
    </w:p>
    <w:p w:rsidR="0077329C" w:rsidRPr="00842B85" w:rsidRDefault="0077329C" w:rsidP="0077329C">
      <w:pPr>
        <w:shd w:val="clear" w:color="auto" w:fill="FFFFFF"/>
        <w:spacing w:after="0" w:line="240" w:lineRule="auto"/>
        <w:rPr>
          <w:rFonts w:ascii="Arial" w:eastAsia="Times New Roman" w:hAnsi="Arial" w:cs="Arial"/>
          <w:color w:val="666666"/>
          <w:sz w:val="21"/>
          <w:szCs w:val="21"/>
          <w:lang w:eastAsia="fr-BE"/>
        </w:rPr>
      </w:pPr>
      <w:r w:rsidRPr="0077329C">
        <w:rPr>
          <w:rFonts w:ascii="Arial" w:eastAsia="Times New Roman" w:hAnsi="Arial" w:cs="Arial"/>
          <w:color w:val="666666"/>
          <w:sz w:val="21"/>
          <w:szCs w:val="21"/>
          <w:lang w:eastAsia="fr-BE"/>
        </w:rPr>
        <w:t>Département d'Etude du Milieu Naturel et Agricole</w:t>
      </w:r>
      <w:r>
        <w:rPr>
          <w:rFonts w:ascii="Arial" w:eastAsia="Times New Roman" w:hAnsi="Arial" w:cs="Arial"/>
          <w:color w:val="666666"/>
          <w:sz w:val="21"/>
          <w:szCs w:val="21"/>
          <w:lang w:eastAsia="fr-BE"/>
        </w:rPr>
        <w:t xml:space="preserve">. </w:t>
      </w:r>
      <w:r w:rsidRPr="00842B85">
        <w:rPr>
          <w:rFonts w:ascii="Arial" w:eastAsia="Times New Roman" w:hAnsi="Arial" w:cs="Arial"/>
          <w:color w:val="666666"/>
          <w:sz w:val="21"/>
          <w:szCs w:val="21"/>
          <w:bdr w:val="none" w:sz="0" w:space="0" w:color="auto" w:frame="1"/>
          <w:lang w:eastAsia="fr-BE"/>
        </w:rPr>
        <w:t>22</w:t>
      </w:r>
      <w:r>
        <w:rPr>
          <w:rFonts w:ascii="Arial" w:eastAsia="Times New Roman" w:hAnsi="Arial" w:cs="Arial"/>
          <w:color w:val="666666"/>
          <w:sz w:val="21"/>
          <w:szCs w:val="21"/>
          <w:bdr w:val="none" w:sz="0" w:space="0" w:color="auto" w:frame="1"/>
          <w:lang w:eastAsia="fr-BE"/>
        </w:rPr>
        <w:t>,</w:t>
      </w:r>
      <w:r w:rsidRPr="00842B85">
        <w:rPr>
          <w:rFonts w:ascii="Arial" w:eastAsia="Times New Roman" w:hAnsi="Arial" w:cs="Arial"/>
          <w:color w:val="666666"/>
          <w:sz w:val="21"/>
          <w:szCs w:val="21"/>
          <w:bdr w:val="none" w:sz="0" w:space="0" w:color="auto" w:frame="1"/>
          <w:lang w:eastAsia="fr-BE"/>
        </w:rPr>
        <w:t xml:space="preserve"> Avenue de la </w:t>
      </w:r>
      <w:r>
        <w:rPr>
          <w:rFonts w:ascii="Arial" w:eastAsia="Times New Roman" w:hAnsi="Arial" w:cs="Arial"/>
          <w:color w:val="666666"/>
          <w:sz w:val="21"/>
          <w:szCs w:val="21"/>
          <w:bdr w:val="none" w:sz="0" w:space="0" w:color="auto" w:frame="1"/>
          <w:lang w:eastAsia="fr-BE"/>
        </w:rPr>
        <w:t>F</w:t>
      </w:r>
      <w:r w:rsidRPr="00842B85">
        <w:rPr>
          <w:rFonts w:ascii="Arial" w:eastAsia="Times New Roman" w:hAnsi="Arial" w:cs="Arial"/>
          <w:color w:val="666666"/>
          <w:sz w:val="21"/>
          <w:szCs w:val="21"/>
          <w:bdr w:val="none" w:sz="0" w:space="0" w:color="auto" w:frame="1"/>
          <w:lang w:eastAsia="fr-BE"/>
        </w:rPr>
        <w:t>aculté</w:t>
      </w:r>
      <w:r>
        <w:rPr>
          <w:rFonts w:ascii="Arial" w:eastAsia="Times New Roman" w:hAnsi="Arial" w:cs="Arial"/>
          <w:color w:val="666666"/>
          <w:sz w:val="21"/>
          <w:szCs w:val="21"/>
          <w:bdr w:val="none" w:sz="0" w:space="0" w:color="auto" w:frame="1"/>
          <w:lang w:eastAsia="fr-BE"/>
        </w:rPr>
        <w:t xml:space="preserve"> d’Agronomie </w:t>
      </w:r>
      <w:r w:rsidRPr="00842B85">
        <w:rPr>
          <w:rFonts w:ascii="Arial" w:eastAsia="Times New Roman" w:hAnsi="Arial" w:cs="Arial"/>
          <w:color w:val="666666"/>
          <w:sz w:val="21"/>
          <w:lang w:eastAsia="fr-BE"/>
        </w:rPr>
        <w:t>5030</w:t>
      </w:r>
      <w:r>
        <w:rPr>
          <w:rFonts w:ascii="Arial" w:eastAsia="Times New Roman" w:hAnsi="Arial" w:cs="Arial"/>
          <w:color w:val="666666"/>
          <w:sz w:val="21"/>
          <w:lang w:eastAsia="fr-BE"/>
        </w:rPr>
        <w:t>-</w:t>
      </w:r>
      <w:r w:rsidRPr="00842B85">
        <w:rPr>
          <w:rFonts w:ascii="Arial" w:eastAsia="Times New Roman" w:hAnsi="Arial" w:cs="Arial"/>
          <w:color w:val="666666"/>
          <w:sz w:val="21"/>
          <w:lang w:eastAsia="fr-BE"/>
        </w:rPr>
        <w:t>Gembloux</w:t>
      </w:r>
      <w:r>
        <w:rPr>
          <w:rFonts w:ascii="Arial" w:eastAsia="Times New Roman" w:hAnsi="Arial" w:cs="Arial"/>
          <w:color w:val="666666"/>
          <w:sz w:val="21"/>
          <w:lang w:eastAsia="fr-BE"/>
        </w:rPr>
        <w:t xml:space="preserve"> </w:t>
      </w:r>
      <w:proofErr w:type="spellStart"/>
      <w:r w:rsidRPr="00842B85">
        <w:rPr>
          <w:rFonts w:ascii="Arial" w:eastAsia="Times New Roman" w:hAnsi="Arial" w:cs="Arial"/>
          <w:color w:val="666666"/>
          <w:sz w:val="21"/>
          <w:lang w:eastAsia="fr-BE"/>
        </w:rPr>
        <w:t>Be</w:t>
      </w:r>
      <w:r>
        <w:rPr>
          <w:rFonts w:ascii="Arial" w:eastAsia="Times New Roman" w:hAnsi="Arial" w:cs="Arial"/>
          <w:color w:val="666666"/>
          <w:sz w:val="21"/>
          <w:lang w:eastAsia="fr-BE"/>
        </w:rPr>
        <w:t>lgium</w:t>
      </w:r>
      <w:proofErr w:type="spellEnd"/>
      <w:r>
        <w:rPr>
          <w:rFonts w:ascii="Arial" w:eastAsia="Times New Roman" w:hAnsi="Arial" w:cs="Arial"/>
          <w:color w:val="666666"/>
          <w:sz w:val="21"/>
          <w:lang w:eastAsia="fr-BE"/>
        </w:rPr>
        <w:t xml:space="preserve"> </w:t>
      </w:r>
      <w:hyperlink r:id="rId11" w:tooltip="email" w:history="1">
        <w:r w:rsidRPr="00842B85">
          <w:rPr>
            <w:rFonts w:ascii="Arial" w:eastAsia="Times New Roman" w:hAnsi="Arial" w:cs="Arial"/>
            <w:color w:val="999999"/>
            <w:sz w:val="21"/>
            <w:lang w:eastAsia="fr-BE"/>
          </w:rPr>
          <w:t>yvan.barbier@spw.wallonie.be</w:t>
        </w:r>
      </w:hyperlink>
    </w:p>
    <w:p w:rsidR="00842B85" w:rsidRPr="001036D4" w:rsidRDefault="00F92657" w:rsidP="00842B85">
      <w:pPr>
        <w:shd w:val="clear" w:color="auto" w:fill="FFFFFF"/>
        <w:spacing w:before="300" w:after="30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lastRenderedPageBreak/>
        <w:t xml:space="preserve">Who else was associated with the </w:t>
      </w:r>
      <w:proofErr w:type="gramStart"/>
      <w:r w:rsidRPr="00F92657">
        <w:rPr>
          <w:rFonts w:ascii="Arial" w:eastAsia="Times New Roman" w:hAnsi="Arial" w:cs="Arial"/>
          <w:color w:val="666666"/>
          <w:sz w:val="21"/>
          <w:szCs w:val="21"/>
          <w:lang w:val="en-GB" w:eastAsia="fr-BE"/>
        </w:rPr>
        <w:t>resource:</w:t>
      </w:r>
      <w:proofErr w:type="gramEnd"/>
    </w:p>
    <w:p w:rsidR="00842B85" w:rsidRPr="001036D4" w:rsidRDefault="00F92657" w:rsidP="00842B85">
      <w:pPr>
        <w:shd w:val="clear" w:color="auto" w:fill="FFFFFF"/>
        <w:spacing w:after="0" w:line="240" w:lineRule="auto"/>
        <w:rPr>
          <w:rFonts w:ascii="Arial" w:eastAsia="Times New Roman" w:hAnsi="Arial" w:cs="Arial"/>
          <w:caps/>
          <w:color w:val="333333"/>
          <w:sz w:val="21"/>
          <w:szCs w:val="21"/>
          <w:lang w:val="en-GB" w:eastAsia="fr-BE"/>
        </w:rPr>
      </w:pPr>
      <w:r w:rsidRPr="00F92657">
        <w:rPr>
          <w:rFonts w:ascii="Arial" w:eastAsia="Times New Roman" w:hAnsi="Arial" w:cs="Arial"/>
          <w:caps/>
          <w:color w:val="333333"/>
          <w:sz w:val="21"/>
          <w:szCs w:val="21"/>
          <w:lang w:val="en-GB" w:eastAsia="fr-BE"/>
        </w:rPr>
        <w:t>POINT OF CONTACT</w:t>
      </w:r>
    </w:p>
    <w:p w:rsidR="00842B85" w:rsidRPr="001036D4" w:rsidRDefault="00F92657" w:rsidP="00842B85">
      <w:pPr>
        <w:shd w:val="clear" w:color="auto" w:fill="FFFFFF"/>
        <w:spacing w:after="0" w:line="240" w:lineRule="auto"/>
        <w:rPr>
          <w:rFonts w:ascii="Arial" w:eastAsia="Times New Roman" w:hAnsi="Arial" w:cs="Arial"/>
          <w:i/>
          <w:iCs/>
          <w:color w:val="666666"/>
          <w:sz w:val="21"/>
          <w:szCs w:val="21"/>
          <w:u w:val="single"/>
          <w:lang w:val="en-GB" w:eastAsia="fr-BE"/>
        </w:rPr>
      </w:pPr>
      <w:r w:rsidRPr="00F92657">
        <w:rPr>
          <w:rFonts w:ascii="Arial" w:eastAsia="Times New Roman" w:hAnsi="Arial" w:cs="Arial"/>
          <w:i/>
          <w:iCs/>
          <w:color w:val="666666"/>
          <w:sz w:val="21"/>
          <w:szCs w:val="21"/>
          <w:u w:val="single"/>
          <w:lang w:val="en-GB" w:eastAsia="fr-BE"/>
        </w:rPr>
        <w:t>Louis-Marie Delescaille</w:t>
      </w:r>
    </w:p>
    <w:p w:rsidR="00842B85" w:rsidRPr="001036D4" w:rsidRDefault="00F92657" w:rsidP="00842B85">
      <w:pPr>
        <w:shd w:val="clear" w:color="auto" w:fill="FFFFFF"/>
        <w:spacing w:after="0"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Biodiversity Expert - </w:t>
      </w:r>
      <w:r w:rsidR="0077329C">
        <w:rPr>
          <w:rFonts w:ascii="Arial" w:eastAsia="Times New Roman" w:hAnsi="Arial" w:cs="Arial"/>
          <w:color w:val="666666"/>
          <w:sz w:val="21"/>
          <w:szCs w:val="21"/>
          <w:lang w:val="en-GB" w:eastAsia="fr-BE"/>
        </w:rPr>
        <w:t xml:space="preserve">GT </w:t>
      </w:r>
      <w:proofErr w:type="spellStart"/>
      <w:r w:rsidR="0077329C">
        <w:rPr>
          <w:rFonts w:ascii="Arial" w:eastAsia="Times New Roman" w:hAnsi="Arial" w:cs="Arial"/>
          <w:color w:val="666666"/>
          <w:sz w:val="21"/>
          <w:szCs w:val="21"/>
          <w:lang w:val="en-GB" w:eastAsia="fr-BE"/>
        </w:rPr>
        <w:t>Flore</w:t>
      </w:r>
      <w:r w:rsidRPr="00F92657">
        <w:rPr>
          <w:rFonts w:ascii="Arial" w:eastAsia="Times New Roman" w:hAnsi="Arial" w:cs="Arial"/>
          <w:color w:val="666666"/>
          <w:sz w:val="21"/>
          <w:szCs w:val="21"/>
          <w:lang w:val="en-GB" w:eastAsia="fr-BE"/>
        </w:rPr>
        <w:t>coordinator</w:t>
      </w:r>
      <w:proofErr w:type="spellEnd"/>
    </w:p>
    <w:p w:rsidR="00842B85" w:rsidRPr="00842B85" w:rsidRDefault="0077329C" w:rsidP="00842B85">
      <w:pPr>
        <w:shd w:val="clear" w:color="auto" w:fill="FFFFFF"/>
        <w:spacing w:after="0" w:line="240" w:lineRule="auto"/>
        <w:rPr>
          <w:rFonts w:ascii="Arial" w:eastAsia="Times New Roman" w:hAnsi="Arial" w:cs="Arial"/>
          <w:color w:val="666666"/>
          <w:sz w:val="21"/>
          <w:szCs w:val="21"/>
          <w:lang w:eastAsia="fr-BE"/>
        </w:rPr>
      </w:pPr>
      <w:r w:rsidRPr="0077329C">
        <w:rPr>
          <w:rFonts w:ascii="Arial" w:eastAsia="Times New Roman" w:hAnsi="Arial" w:cs="Arial"/>
          <w:color w:val="666666"/>
          <w:sz w:val="21"/>
          <w:szCs w:val="21"/>
          <w:lang w:eastAsia="fr-BE"/>
        </w:rPr>
        <w:t>Département d'Etude du Milieu Naturel et Agricole</w:t>
      </w:r>
      <w:r>
        <w:rPr>
          <w:rFonts w:ascii="Arial" w:eastAsia="Times New Roman" w:hAnsi="Arial" w:cs="Arial"/>
          <w:color w:val="666666"/>
          <w:sz w:val="21"/>
          <w:szCs w:val="21"/>
          <w:lang w:eastAsia="fr-BE"/>
        </w:rPr>
        <w:t xml:space="preserve">. </w:t>
      </w:r>
      <w:r w:rsidRPr="00842B85">
        <w:rPr>
          <w:rFonts w:ascii="Arial" w:eastAsia="Times New Roman" w:hAnsi="Arial" w:cs="Arial"/>
          <w:color w:val="666666"/>
          <w:sz w:val="21"/>
          <w:szCs w:val="21"/>
          <w:bdr w:val="none" w:sz="0" w:space="0" w:color="auto" w:frame="1"/>
          <w:lang w:eastAsia="fr-BE"/>
        </w:rPr>
        <w:t>22</w:t>
      </w:r>
      <w:r>
        <w:rPr>
          <w:rFonts w:ascii="Arial" w:eastAsia="Times New Roman" w:hAnsi="Arial" w:cs="Arial"/>
          <w:color w:val="666666"/>
          <w:sz w:val="21"/>
          <w:szCs w:val="21"/>
          <w:bdr w:val="none" w:sz="0" w:space="0" w:color="auto" w:frame="1"/>
          <w:lang w:eastAsia="fr-BE"/>
        </w:rPr>
        <w:t>,</w:t>
      </w:r>
      <w:r w:rsidRPr="00842B85">
        <w:rPr>
          <w:rFonts w:ascii="Arial" w:eastAsia="Times New Roman" w:hAnsi="Arial" w:cs="Arial"/>
          <w:color w:val="666666"/>
          <w:sz w:val="21"/>
          <w:szCs w:val="21"/>
          <w:bdr w:val="none" w:sz="0" w:space="0" w:color="auto" w:frame="1"/>
          <w:lang w:eastAsia="fr-BE"/>
        </w:rPr>
        <w:t xml:space="preserve"> Avenue de la </w:t>
      </w:r>
      <w:r>
        <w:rPr>
          <w:rFonts w:ascii="Arial" w:eastAsia="Times New Roman" w:hAnsi="Arial" w:cs="Arial"/>
          <w:color w:val="666666"/>
          <w:sz w:val="21"/>
          <w:szCs w:val="21"/>
          <w:bdr w:val="none" w:sz="0" w:space="0" w:color="auto" w:frame="1"/>
          <w:lang w:eastAsia="fr-BE"/>
        </w:rPr>
        <w:t>F</w:t>
      </w:r>
      <w:r w:rsidRPr="00842B85">
        <w:rPr>
          <w:rFonts w:ascii="Arial" w:eastAsia="Times New Roman" w:hAnsi="Arial" w:cs="Arial"/>
          <w:color w:val="666666"/>
          <w:sz w:val="21"/>
          <w:szCs w:val="21"/>
          <w:bdr w:val="none" w:sz="0" w:space="0" w:color="auto" w:frame="1"/>
          <w:lang w:eastAsia="fr-BE"/>
        </w:rPr>
        <w:t>aculté</w:t>
      </w:r>
      <w:r>
        <w:rPr>
          <w:rFonts w:ascii="Arial" w:eastAsia="Times New Roman" w:hAnsi="Arial" w:cs="Arial"/>
          <w:color w:val="666666"/>
          <w:sz w:val="21"/>
          <w:szCs w:val="21"/>
          <w:bdr w:val="none" w:sz="0" w:space="0" w:color="auto" w:frame="1"/>
          <w:lang w:eastAsia="fr-BE"/>
        </w:rPr>
        <w:t xml:space="preserve"> d’Agronomie </w:t>
      </w:r>
      <w:r w:rsidRPr="00842B85">
        <w:rPr>
          <w:rFonts w:ascii="Arial" w:eastAsia="Times New Roman" w:hAnsi="Arial" w:cs="Arial"/>
          <w:color w:val="666666"/>
          <w:sz w:val="21"/>
          <w:lang w:eastAsia="fr-BE"/>
        </w:rPr>
        <w:t>5030</w:t>
      </w:r>
      <w:r>
        <w:rPr>
          <w:rFonts w:ascii="Arial" w:eastAsia="Times New Roman" w:hAnsi="Arial" w:cs="Arial"/>
          <w:color w:val="666666"/>
          <w:sz w:val="21"/>
          <w:lang w:eastAsia="fr-BE"/>
        </w:rPr>
        <w:t>-</w:t>
      </w:r>
      <w:r w:rsidRPr="00842B85">
        <w:rPr>
          <w:rFonts w:ascii="Arial" w:eastAsia="Times New Roman" w:hAnsi="Arial" w:cs="Arial"/>
          <w:color w:val="666666"/>
          <w:sz w:val="21"/>
          <w:lang w:eastAsia="fr-BE"/>
        </w:rPr>
        <w:t>Gembloux</w:t>
      </w:r>
      <w:r>
        <w:rPr>
          <w:rFonts w:ascii="Arial" w:eastAsia="Times New Roman" w:hAnsi="Arial" w:cs="Arial"/>
          <w:color w:val="666666"/>
          <w:sz w:val="21"/>
          <w:lang w:eastAsia="fr-BE"/>
        </w:rPr>
        <w:t xml:space="preserve"> </w:t>
      </w:r>
      <w:proofErr w:type="spellStart"/>
      <w:r w:rsidRPr="00842B85">
        <w:rPr>
          <w:rFonts w:ascii="Arial" w:eastAsia="Times New Roman" w:hAnsi="Arial" w:cs="Arial"/>
          <w:color w:val="666666"/>
          <w:sz w:val="21"/>
          <w:lang w:eastAsia="fr-BE"/>
        </w:rPr>
        <w:t>Be</w:t>
      </w:r>
      <w:r>
        <w:rPr>
          <w:rFonts w:ascii="Arial" w:eastAsia="Times New Roman" w:hAnsi="Arial" w:cs="Arial"/>
          <w:color w:val="666666"/>
          <w:sz w:val="21"/>
          <w:lang w:eastAsia="fr-BE"/>
        </w:rPr>
        <w:t>lgium</w:t>
      </w:r>
      <w:proofErr w:type="spellEnd"/>
      <w:r w:rsidRPr="00842B85" w:rsidDel="0077329C">
        <w:rPr>
          <w:rFonts w:ascii="Arial" w:eastAsia="Times New Roman" w:hAnsi="Arial" w:cs="Arial"/>
          <w:color w:val="666666"/>
          <w:sz w:val="21"/>
          <w:szCs w:val="21"/>
          <w:bdr w:val="none" w:sz="0" w:space="0" w:color="auto" w:frame="1"/>
          <w:lang w:eastAsia="fr-BE"/>
        </w:rPr>
        <w:t xml:space="preserve"> </w:t>
      </w:r>
      <w:hyperlink r:id="rId12" w:tooltip="email" w:history="1">
        <w:r w:rsidR="00842B85" w:rsidRPr="00842B85">
          <w:rPr>
            <w:rFonts w:ascii="Arial" w:eastAsia="Times New Roman" w:hAnsi="Arial" w:cs="Arial"/>
            <w:color w:val="999999"/>
            <w:sz w:val="21"/>
            <w:lang w:eastAsia="fr-BE"/>
          </w:rPr>
          <w:t>louismarie.delescaille@spw.wallonie.be</w:t>
        </w:r>
      </w:hyperlink>
    </w:p>
    <w:p w:rsidR="00842B85" w:rsidRPr="001036D4" w:rsidRDefault="00F92657" w:rsidP="00842B85">
      <w:pPr>
        <w:shd w:val="clear" w:color="auto" w:fill="FFFFFF"/>
        <w:spacing w:after="0" w:line="240" w:lineRule="auto"/>
        <w:rPr>
          <w:rFonts w:ascii="Arial" w:eastAsia="Times New Roman" w:hAnsi="Arial" w:cs="Arial"/>
          <w:caps/>
          <w:color w:val="333333"/>
          <w:sz w:val="21"/>
          <w:szCs w:val="21"/>
          <w:lang w:val="en-GB" w:eastAsia="fr-BE"/>
        </w:rPr>
      </w:pPr>
      <w:r w:rsidRPr="00F92657">
        <w:rPr>
          <w:rFonts w:ascii="Arial" w:eastAsia="Times New Roman" w:hAnsi="Arial" w:cs="Arial"/>
          <w:caps/>
          <w:color w:val="333333"/>
          <w:sz w:val="21"/>
          <w:szCs w:val="21"/>
          <w:lang w:val="en-GB" w:eastAsia="fr-BE"/>
        </w:rPr>
        <w:t>PROGRAMMER</w:t>
      </w:r>
    </w:p>
    <w:p w:rsidR="00842B85" w:rsidRPr="001036D4" w:rsidRDefault="00F92657" w:rsidP="00842B85">
      <w:pPr>
        <w:shd w:val="clear" w:color="auto" w:fill="FFFFFF"/>
        <w:spacing w:after="0" w:line="240" w:lineRule="auto"/>
        <w:rPr>
          <w:rFonts w:ascii="Arial" w:eastAsia="Times New Roman" w:hAnsi="Arial" w:cs="Arial"/>
          <w:i/>
          <w:iCs/>
          <w:color w:val="666666"/>
          <w:sz w:val="21"/>
          <w:szCs w:val="21"/>
          <w:u w:val="single"/>
          <w:lang w:val="en-GB" w:eastAsia="fr-BE"/>
        </w:rPr>
      </w:pPr>
      <w:r w:rsidRPr="00F92657">
        <w:rPr>
          <w:rFonts w:ascii="Arial" w:eastAsia="Times New Roman" w:hAnsi="Arial" w:cs="Arial"/>
          <w:i/>
          <w:iCs/>
          <w:color w:val="666666"/>
          <w:sz w:val="21"/>
          <w:szCs w:val="21"/>
          <w:u w:val="single"/>
          <w:lang w:val="en-GB" w:eastAsia="fr-BE"/>
        </w:rPr>
        <w:t>Yvan Barbier</w:t>
      </w:r>
    </w:p>
    <w:p w:rsidR="0077329C" w:rsidRPr="0077329C" w:rsidRDefault="0077329C" w:rsidP="0077329C">
      <w:pPr>
        <w:shd w:val="clear" w:color="auto" w:fill="FFFFFF"/>
        <w:spacing w:after="0" w:line="240" w:lineRule="auto"/>
        <w:rPr>
          <w:rFonts w:ascii="Arial" w:eastAsia="Times New Roman" w:hAnsi="Arial" w:cs="Arial"/>
          <w:color w:val="666666"/>
          <w:sz w:val="21"/>
          <w:szCs w:val="21"/>
          <w:lang w:eastAsia="fr-BE"/>
        </w:rPr>
      </w:pPr>
      <w:proofErr w:type="spellStart"/>
      <w:r w:rsidRPr="0077329C">
        <w:rPr>
          <w:rFonts w:ascii="Arial" w:eastAsia="Times New Roman" w:hAnsi="Arial" w:cs="Arial"/>
          <w:color w:val="666666"/>
          <w:sz w:val="21"/>
          <w:szCs w:val="21"/>
          <w:lang w:eastAsia="fr-BE"/>
        </w:rPr>
        <w:t>Biodiversity</w:t>
      </w:r>
      <w:proofErr w:type="spellEnd"/>
      <w:r w:rsidRPr="0077329C">
        <w:rPr>
          <w:rFonts w:ascii="Arial" w:eastAsia="Times New Roman" w:hAnsi="Arial" w:cs="Arial"/>
          <w:color w:val="666666"/>
          <w:sz w:val="21"/>
          <w:szCs w:val="21"/>
          <w:lang w:eastAsia="fr-BE"/>
        </w:rPr>
        <w:t xml:space="preserve"> Expert - IT manager</w:t>
      </w:r>
    </w:p>
    <w:p w:rsidR="0077329C" w:rsidRPr="00842B85" w:rsidRDefault="0077329C" w:rsidP="0077329C">
      <w:pPr>
        <w:shd w:val="clear" w:color="auto" w:fill="FFFFFF"/>
        <w:spacing w:after="0" w:line="240" w:lineRule="auto"/>
        <w:rPr>
          <w:rFonts w:ascii="Arial" w:eastAsia="Times New Roman" w:hAnsi="Arial" w:cs="Arial"/>
          <w:color w:val="666666"/>
          <w:sz w:val="21"/>
          <w:szCs w:val="21"/>
          <w:lang w:eastAsia="fr-BE"/>
        </w:rPr>
      </w:pPr>
      <w:r w:rsidRPr="0077329C">
        <w:rPr>
          <w:rFonts w:ascii="Arial" w:eastAsia="Times New Roman" w:hAnsi="Arial" w:cs="Arial"/>
          <w:color w:val="666666"/>
          <w:sz w:val="21"/>
          <w:szCs w:val="21"/>
          <w:lang w:eastAsia="fr-BE"/>
        </w:rPr>
        <w:t>Département d'Etude du Milieu Naturel et Agricole</w:t>
      </w:r>
      <w:r>
        <w:rPr>
          <w:rFonts w:ascii="Arial" w:eastAsia="Times New Roman" w:hAnsi="Arial" w:cs="Arial"/>
          <w:color w:val="666666"/>
          <w:sz w:val="21"/>
          <w:szCs w:val="21"/>
          <w:lang w:eastAsia="fr-BE"/>
        </w:rPr>
        <w:t xml:space="preserve">. </w:t>
      </w:r>
      <w:r w:rsidRPr="00842B85">
        <w:rPr>
          <w:rFonts w:ascii="Arial" w:eastAsia="Times New Roman" w:hAnsi="Arial" w:cs="Arial"/>
          <w:color w:val="666666"/>
          <w:sz w:val="21"/>
          <w:szCs w:val="21"/>
          <w:bdr w:val="none" w:sz="0" w:space="0" w:color="auto" w:frame="1"/>
          <w:lang w:eastAsia="fr-BE"/>
        </w:rPr>
        <w:t>22</w:t>
      </w:r>
      <w:r>
        <w:rPr>
          <w:rFonts w:ascii="Arial" w:eastAsia="Times New Roman" w:hAnsi="Arial" w:cs="Arial"/>
          <w:color w:val="666666"/>
          <w:sz w:val="21"/>
          <w:szCs w:val="21"/>
          <w:bdr w:val="none" w:sz="0" w:space="0" w:color="auto" w:frame="1"/>
          <w:lang w:eastAsia="fr-BE"/>
        </w:rPr>
        <w:t>,</w:t>
      </w:r>
      <w:r w:rsidRPr="00842B85">
        <w:rPr>
          <w:rFonts w:ascii="Arial" w:eastAsia="Times New Roman" w:hAnsi="Arial" w:cs="Arial"/>
          <w:color w:val="666666"/>
          <w:sz w:val="21"/>
          <w:szCs w:val="21"/>
          <w:bdr w:val="none" w:sz="0" w:space="0" w:color="auto" w:frame="1"/>
          <w:lang w:eastAsia="fr-BE"/>
        </w:rPr>
        <w:t xml:space="preserve"> Avenue de la </w:t>
      </w:r>
      <w:r>
        <w:rPr>
          <w:rFonts w:ascii="Arial" w:eastAsia="Times New Roman" w:hAnsi="Arial" w:cs="Arial"/>
          <w:color w:val="666666"/>
          <w:sz w:val="21"/>
          <w:szCs w:val="21"/>
          <w:bdr w:val="none" w:sz="0" w:space="0" w:color="auto" w:frame="1"/>
          <w:lang w:eastAsia="fr-BE"/>
        </w:rPr>
        <w:t>F</w:t>
      </w:r>
      <w:r w:rsidRPr="00842B85">
        <w:rPr>
          <w:rFonts w:ascii="Arial" w:eastAsia="Times New Roman" w:hAnsi="Arial" w:cs="Arial"/>
          <w:color w:val="666666"/>
          <w:sz w:val="21"/>
          <w:szCs w:val="21"/>
          <w:bdr w:val="none" w:sz="0" w:space="0" w:color="auto" w:frame="1"/>
          <w:lang w:eastAsia="fr-BE"/>
        </w:rPr>
        <w:t>aculté</w:t>
      </w:r>
      <w:r>
        <w:rPr>
          <w:rFonts w:ascii="Arial" w:eastAsia="Times New Roman" w:hAnsi="Arial" w:cs="Arial"/>
          <w:color w:val="666666"/>
          <w:sz w:val="21"/>
          <w:szCs w:val="21"/>
          <w:bdr w:val="none" w:sz="0" w:space="0" w:color="auto" w:frame="1"/>
          <w:lang w:eastAsia="fr-BE"/>
        </w:rPr>
        <w:t xml:space="preserve"> d’Agronomie </w:t>
      </w:r>
      <w:r w:rsidRPr="00842B85">
        <w:rPr>
          <w:rFonts w:ascii="Arial" w:eastAsia="Times New Roman" w:hAnsi="Arial" w:cs="Arial"/>
          <w:color w:val="666666"/>
          <w:sz w:val="21"/>
          <w:lang w:eastAsia="fr-BE"/>
        </w:rPr>
        <w:t>5030</w:t>
      </w:r>
      <w:r>
        <w:rPr>
          <w:rFonts w:ascii="Arial" w:eastAsia="Times New Roman" w:hAnsi="Arial" w:cs="Arial"/>
          <w:color w:val="666666"/>
          <w:sz w:val="21"/>
          <w:lang w:eastAsia="fr-BE"/>
        </w:rPr>
        <w:t>-</w:t>
      </w:r>
      <w:r w:rsidRPr="00842B85">
        <w:rPr>
          <w:rFonts w:ascii="Arial" w:eastAsia="Times New Roman" w:hAnsi="Arial" w:cs="Arial"/>
          <w:color w:val="666666"/>
          <w:sz w:val="21"/>
          <w:lang w:eastAsia="fr-BE"/>
        </w:rPr>
        <w:t>Gembloux</w:t>
      </w:r>
      <w:r>
        <w:rPr>
          <w:rFonts w:ascii="Arial" w:eastAsia="Times New Roman" w:hAnsi="Arial" w:cs="Arial"/>
          <w:color w:val="666666"/>
          <w:sz w:val="21"/>
          <w:lang w:eastAsia="fr-BE"/>
        </w:rPr>
        <w:t xml:space="preserve"> </w:t>
      </w:r>
      <w:proofErr w:type="spellStart"/>
      <w:r w:rsidRPr="00842B85">
        <w:rPr>
          <w:rFonts w:ascii="Arial" w:eastAsia="Times New Roman" w:hAnsi="Arial" w:cs="Arial"/>
          <w:color w:val="666666"/>
          <w:sz w:val="21"/>
          <w:lang w:eastAsia="fr-BE"/>
        </w:rPr>
        <w:t>Be</w:t>
      </w:r>
      <w:r>
        <w:rPr>
          <w:rFonts w:ascii="Arial" w:eastAsia="Times New Roman" w:hAnsi="Arial" w:cs="Arial"/>
          <w:color w:val="666666"/>
          <w:sz w:val="21"/>
          <w:lang w:eastAsia="fr-BE"/>
        </w:rPr>
        <w:t>lgium</w:t>
      </w:r>
      <w:proofErr w:type="spellEnd"/>
      <w:r>
        <w:rPr>
          <w:rFonts w:ascii="Arial" w:eastAsia="Times New Roman" w:hAnsi="Arial" w:cs="Arial"/>
          <w:color w:val="666666"/>
          <w:sz w:val="21"/>
          <w:lang w:eastAsia="fr-BE"/>
        </w:rPr>
        <w:t xml:space="preserve"> </w:t>
      </w:r>
      <w:hyperlink r:id="rId13" w:tooltip="email" w:history="1">
        <w:r w:rsidRPr="00842B85">
          <w:rPr>
            <w:rFonts w:ascii="Arial" w:eastAsia="Times New Roman" w:hAnsi="Arial" w:cs="Arial"/>
            <w:color w:val="999999"/>
            <w:sz w:val="21"/>
            <w:lang w:eastAsia="fr-BE"/>
          </w:rPr>
          <w:t>yvan.barbier@spw.wallonie.be</w:t>
        </w:r>
      </w:hyperlink>
    </w:p>
    <w:p w:rsidR="00842B85" w:rsidRPr="00842B85" w:rsidRDefault="00842B85" w:rsidP="00842B85">
      <w:pPr>
        <w:shd w:val="clear" w:color="auto" w:fill="FFFFFF"/>
        <w:spacing w:after="0" w:line="240" w:lineRule="auto"/>
        <w:rPr>
          <w:rFonts w:ascii="Arial" w:eastAsia="Times New Roman" w:hAnsi="Arial" w:cs="Arial"/>
          <w:caps/>
          <w:color w:val="333333"/>
          <w:sz w:val="21"/>
          <w:szCs w:val="21"/>
          <w:lang w:eastAsia="fr-BE"/>
        </w:rPr>
      </w:pPr>
      <w:r w:rsidRPr="00842B85">
        <w:rPr>
          <w:rFonts w:ascii="Arial" w:eastAsia="Times New Roman" w:hAnsi="Arial" w:cs="Arial"/>
          <w:caps/>
          <w:color w:val="333333"/>
          <w:sz w:val="21"/>
          <w:szCs w:val="21"/>
          <w:lang w:eastAsia="fr-BE"/>
        </w:rPr>
        <w:t>PROCESSOR</w:t>
      </w:r>
    </w:p>
    <w:p w:rsidR="00842B85" w:rsidRPr="00842B85" w:rsidRDefault="00842B85" w:rsidP="00842B85">
      <w:pPr>
        <w:shd w:val="clear" w:color="auto" w:fill="FFFFFF"/>
        <w:spacing w:after="0" w:line="240" w:lineRule="auto"/>
        <w:rPr>
          <w:rFonts w:ascii="Arial" w:eastAsia="Times New Roman" w:hAnsi="Arial" w:cs="Arial"/>
          <w:i/>
          <w:iCs/>
          <w:color w:val="666666"/>
          <w:sz w:val="21"/>
          <w:szCs w:val="21"/>
          <w:u w:val="single"/>
          <w:lang w:eastAsia="fr-BE"/>
        </w:rPr>
      </w:pPr>
      <w:r w:rsidRPr="00842B85">
        <w:rPr>
          <w:rFonts w:ascii="Arial" w:eastAsia="Times New Roman" w:hAnsi="Arial" w:cs="Arial"/>
          <w:i/>
          <w:iCs/>
          <w:color w:val="666666"/>
          <w:sz w:val="21"/>
          <w:szCs w:val="21"/>
          <w:u w:val="single"/>
          <w:lang w:eastAsia="fr-BE"/>
        </w:rPr>
        <w:t xml:space="preserve">Maxime </w:t>
      </w:r>
      <w:proofErr w:type="spellStart"/>
      <w:r w:rsidRPr="00842B85">
        <w:rPr>
          <w:rFonts w:ascii="Arial" w:eastAsia="Times New Roman" w:hAnsi="Arial" w:cs="Arial"/>
          <w:i/>
          <w:iCs/>
          <w:color w:val="666666"/>
          <w:sz w:val="21"/>
          <w:szCs w:val="21"/>
          <w:u w:val="single"/>
          <w:lang w:eastAsia="fr-BE"/>
        </w:rPr>
        <w:t>Coupremanne</w:t>
      </w:r>
      <w:proofErr w:type="spellEnd"/>
    </w:p>
    <w:p w:rsidR="0077329C" w:rsidRPr="0077329C" w:rsidRDefault="0077329C" w:rsidP="0077329C">
      <w:pPr>
        <w:shd w:val="clear" w:color="auto" w:fill="FFFFFF"/>
        <w:spacing w:after="0" w:line="240" w:lineRule="auto"/>
        <w:rPr>
          <w:rFonts w:ascii="Arial" w:eastAsia="Times New Roman" w:hAnsi="Arial" w:cs="Arial"/>
          <w:color w:val="666666"/>
          <w:sz w:val="21"/>
          <w:szCs w:val="21"/>
          <w:lang w:eastAsia="fr-BE"/>
        </w:rPr>
      </w:pPr>
      <w:r w:rsidRPr="0077329C">
        <w:rPr>
          <w:rFonts w:ascii="Arial" w:eastAsia="Times New Roman" w:hAnsi="Arial" w:cs="Arial"/>
          <w:color w:val="666666"/>
          <w:sz w:val="21"/>
          <w:szCs w:val="21"/>
          <w:lang w:eastAsia="fr-BE"/>
        </w:rPr>
        <w:t xml:space="preserve">Data liaison </w:t>
      </w:r>
      <w:proofErr w:type="spellStart"/>
      <w:r w:rsidRPr="0077329C">
        <w:rPr>
          <w:rFonts w:ascii="Arial" w:eastAsia="Times New Roman" w:hAnsi="Arial" w:cs="Arial"/>
          <w:color w:val="666666"/>
          <w:sz w:val="21"/>
          <w:szCs w:val="21"/>
          <w:lang w:eastAsia="fr-BE"/>
        </w:rPr>
        <w:t>officer</w:t>
      </w:r>
      <w:proofErr w:type="spellEnd"/>
    </w:p>
    <w:p w:rsidR="0077329C" w:rsidRPr="0077329C" w:rsidRDefault="0077329C" w:rsidP="0077329C">
      <w:pPr>
        <w:shd w:val="clear" w:color="auto" w:fill="FFFFFF"/>
        <w:spacing w:line="240" w:lineRule="auto"/>
        <w:rPr>
          <w:rFonts w:ascii="Arial" w:eastAsia="Times New Roman" w:hAnsi="Arial" w:cs="Arial"/>
          <w:color w:val="666666"/>
          <w:sz w:val="21"/>
          <w:szCs w:val="21"/>
          <w:lang w:eastAsia="fr-BE"/>
        </w:rPr>
      </w:pPr>
      <w:proofErr w:type="spellStart"/>
      <w:r w:rsidRPr="0077329C">
        <w:rPr>
          <w:rFonts w:ascii="Arial" w:eastAsia="Times New Roman" w:hAnsi="Arial" w:cs="Arial"/>
          <w:color w:val="666666"/>
          <w:sz w:val="21"/>
          <w:szCs w:val="21"/>
          <w:bdr w:val="none" w:sz="0" w:space="0" w:color="auto" w:frame="1"/>
          <w:lang w:eastAsia="fr-BE"/>
        </w:rPr>
        <w:t>Belgian</w:t>
      </w:r>
      <w:proofErr w:type="spellEnd"/>
      <w:r w:rsidRPr="0077329C">
        <w:rPr>
          <w:rFonts w:ascii="Arial" w:eastAsia="Times New Roman" w:hAnsi="Arial" w:cs="Arial"/>
          <w:color w:val="666666"/>
          <w:sz w:val="21"/>
          <w:szCs w:val="21"/>
          <w:bdr w:val="none" w:sz="0" w:space="0" w:color="auto" w:frame="1"/>
          <w:lang w:eastAsia="fr-BE"/>
        </w:rPr>
        <w:t xml:space="preserve"> </w:t>
      </w:r>
      <w:proofErr w:type="spellStart"/>
      <w:r w:rsidRPr="0077329C">
        <w:rPr>
          <w:rFonts w:ascii="Arial" w:eastAsia="Times New Roman" w:hAnsi="Arial" w:cs="Arial"/>
          <w:color w:val="666666"/>
          <w:sz w:val="21"/>
          <w:szCs w:val="21"/>
          <w:bdr w:val="none" w:sz="0" w:space="0" w:color="auto" w:frame="1"/>
          <w:lang w:eastAsia="fr-BE"/>
        </w:rPr>
        <w:t>Biodiversity</w:t>
      </w:r>
      <w:proofErr w:type="spellEnd"/>
      <w:r w:rsidRPr="0077329C">
        <w:rPr>
          <w:rFonts w:ascii="Arial" w:eastAsia="Times New Roman" w:hAnsi="Arial" w:cs="Arial"/>
          <w:color w:val="666666"/>
          <w:sz w:val="21"/>
          <w:szCs w:val="21"/>
          <w:bdr w:val="none" w:sz="0" w:space="0" w:color="auto" w:frame="1"/>
          <w:lang w:eastAsia="fr-BE"/>
        </w:rPr>
        <w:t xml:space="preserve"> Platform 22 </w:t>
      </w:r>
      <w:r w:rsidRPr="0077329C">
        <w:rPr>
          <w:rFonts w:ascii="Arial" w:eastAsia="Times New Roman" w:hAnsi="Arial" w:cs="Arial"/>
          <w:color w:val="666666"/>
          <w:sz w:val="21"/>
          <w:szCs w:val="21"/>
          <w:lang w:eastAsia="fr-BE"/>
        </w:rPr>
        <w:t>Département d'Etude du Milieu Naturel et Agricole</w:t>
      </w:r>
      <w:r>
        <w:rPr>
          <w:rFonts w:ascii="Arial" w:eastAsia="Times New Roman" w:hAnsi="Arial" w:cs="Arial"/>
          <w:color w:val="666666"/>
          <w:sz w:val="21"/>
          <w:szCs w:val="21"/>
          <w:lang w:eastAsia="fr-BE"/>
        </w:rPr>
        <w:t xml:space="preserve">. </w:t>
      </w:r>
      <w:r w:rsidRPr="00842B85">
        <w:rPr>
          <w:rFonts w:ascii="Arial" w:eastAsia="Times New Roman" w:hAnsi="Arial" w:cs="Arial"/>
          <w:color w:val="666666"/>
          <w:sz w:val="21"/>
          <w:szCs w:val="21"/>
          <w:bdr w:val="none" w:sz="0" w:space="0" w:color="auto" w:frame="1"/>
          <w:lang w:eastAsia="fr-BE"/>
        </w:rPr>
        <w:t>22</w:t>
      </w:r>
      <w:r>
        <w:rPr>
          <w:rFonts w:ascii="Arial" w:eastAsia="Times New Roman" w:hAnsi="Arial" w:cs="Arial"/>
          <w:color w:val="666666"/>
          <w:sz w:val="21"/>
          <w:szCs w:val="21"/>
          <w:bdr w:val="none" w:sz="0" w:space="0" w:color="auto" w:frame="1"/>
          <w:lang w:eastAsia="fr-BE"/>
        </w:rPr>
        <w:t>,</w:t>
      </w:r>
      <w:r w:rsidRPr="00842B85">
        <w:rPr>
          <w:rFonts w:ascii="Arial" w:eastAsia="Times New Roman" w:hAnsi="Arial" w:cs="Arial"/>
          <w:color w:val="666666"/>
          <w:sz w:val="21"/>
          <w:szCs w:val="21"/>
          <w:bdr w:val="none" w:sz="0" w:space="0" w:color="auto" w:frame="1"/>
          <w:lang w:eastAsia="fr-BE"/>
        </w:rPr>
        <w:t xml:space="preserve"> Avenue de la </w:t>
      </w:r>
      <w:r>
        <w:rPr>
          <w:rFonts w:ascii="Arial" w:eastAsia="Times New Roman" w:hAnsi="Arial" w:cs="Arial"/>
          <w:color w:val="666666"/>
          <w:sz w:val="21"/>
          <w:szCs w:val="21"/>
          <w:bdr w:val="none" w:sz="0" w:space="0" w:color="auto" w:frame="1"/>
          <w:lang w:eastAsia="fr-BE"/>
        </w:rPr>
        <w:t>F</w:t>
      </w:r>
      <w:r w:rsidRPr="00842B85">
        <w:rPr>
          <w:rFonts w:ascii="Arial" w:eastAsia="Times New Roman" w:hAnsi="Arial" w:cs="Arial"/>
          <w:color w:val="666666"/>
          <w:sz w:val="21"/>
          <w:szCs w:val="21"/>
          <w:bdr w:val="none" w:sz="0" w:space="0" w:color="auto" w:frame="1"/>
          <w:lang w:eastAsia="fr-BE"/>
        </w:rPr>
        <w:t>aculté</w:t>
      </w:r>
      <w:r>
        <w:rPr>
          <w:rFonts w:ascii="Arial" w:eastAsia="Times New Roman" w:hAnsi="Arial" w:cs="Arial"/>
          <w:color w:val="666666"/>
          <w:sz w:val="21"/>
          <w:szCs w:val="21"/>
          <w:bdr w:val="none" w:sz="0" w:space="0" w:color="auto" w:frame="1"/>
          <w:lang w:eastAsia="fr-BE"/>
        </w:rPr>
        <w:t xml:space="preserve"> d’Agronomie </w:t>
      </w:r>
      <w:r w:rsidRPr="00842B85">
        <w:rPr>
          <w:rFonts w:ascii="Arial" w:eastAsia="Times New Roman" w:hAnsi="Arial" w:cs="Arial"/>
          <w:color w:val="666666"/>
          <w:sz w:val="21"/>
          <w:lang w:eastAsia="fr-BE"/>
        </w:rPr>
        <w:t>5030</w:t>
      </w:r>
      <w:r>
        <w:rPr>
          <w:rFonts w:ascii="Arial" w:eastAsia="Times New Roman" w:hAnsi="Arial" w:cs="Arial"/>
          <w:color w:val="666666"/>
          <w:sz w:val="21"/>
          <w:lang w:eastAsia="fr-BE"/>
        </w:rPr>
        <w:t>-</w:t>
      </w:r>
      <w:r w:rsidRPr="00842B85">
        <w:rPr>
          <w:rFonts w:ascii="Arial" w:eastAsia="Times New Roman" w:hAnsi="Arial" w:cs="Arial"/>
          <w:color w:val="666666"/>
          <w:sz w:val="21"/>
          <w:lang w:eastAsia="fr-BE"/>
        </w:rPr>
        <w:t>Gembloux</w:t>
      </w:r>
      <w:r>
        <w:rPr>
          <w:rFonts w:ascii="Arial" w:eastAsia="Times New Roman" w:hAnsi="Arial" w:cs="Arial"/>
          <w:color w:val="666666"/>
          <w:sz w:val="21"/>
          <w:lang w:eastAsia="fr-BE"/>
        </w:rPr>
        <w:t xml:space="preserve"> </w:t>
      </w:r>
      <w:proofErr w:type="spellStart"/>
      <w:r w:rsidRPr="00842B85">
        <w:rPr>
          <w:rFonts w:ascii="Arial" w:eastAsia="Times New Roman" w:hAnsi="Arial" w:cs="Arial"/>
          <w:color w:val="666666"/>
          <w:sz w:val="21"/>
          <w:lang w:eastAsia="fr-BE"/>
        </w:rPr>
        <w:t>Be</w:t>
      </w:r>
      <w:r>
        <w:rPr>
          <w:rFonts w:ascii="Arial" w:eastAsia="Times New Roman" w:hAnsi="Arial" w:cs="Arial"/>
          <w:color w:val="666666"/>
          <w:sz w:val="21"/>
          <w:lang w:eastAsia="fr-BE"/>
        </w:rPr>
        <w:t>lgium</w:t>
      </w:r>
      <w:proofErr w:type="spellEnd"/>
      <w:r>
        <w:rPr>
          <w:rFonts w:ascii="Arial" w:eastAsia="Times New Roman" w:hAnsi="Arial" w:cs="Arial"/>
          <w:color w:val="666666"/>
          <w:sz w:val="21"/>
          <w:lang w:eastAsia="fr-BE"/>
        </w:rPr>
        <w:t xml:space="preserve"> </w:t>
      </w:r>
      <w:commentRangeStart w:id="9"/>
      <w:r w:rsidR="00C27851">
        <w:fldChar w:fldCharType="begin"/>
      </w:r>
      <w:r w:rsidRPr="0077329C">
        <w:instrText>HYPERLINK "mailto:mcouprem@gmail.com" \o "email"</w:instrText>
      </w:r>
      <w:r w:rsidR="00C27851">
        <w:fldChar w:fldCharType="separate"/>
      </w:r>
      <w:r w:rsidRPr="0077329C">
        <w:rPr>
          <w:rFonts w:ascii="Arial" w:eastAsia="Times New Roman" w:hAnsi="Arial" w:cs="Arial"/>
          <w:color w:val="999999"/>
          <w:sz w:val="21"/>
          <w:lang w:eastAsia="fr-BE"/>
        </w:rPr>
        <w:t>mcouprem@gmail.com</w:t>
      </w:r>
      <w:r w:rsidR="00C27851">
        <w:fldChar w:fldCharType="end"/>
      </w:r>
      <w:commentRangeEnd w:id="9"/>
      <w:r>
        <w:rPr>
          <w:rStyle w:val="Marquedecommentaire"/>
        </w:rPr>
        <w:commentReference w:id="9"/>
      </w:r>
    </w:p>
    <w:p w:rsidR="00842B85" w:rsidRPr="00842B85" w:rsidRDefault="00842B85" w:rsidP="00842B85">
      <w:pPr>
        <w:shd w:val="clear" w:color="auto" w:fill="FFFFFF"/>
        <w:spacing w:after="0" w:line="240" w:lineRule="auto"/>
        <w:rPr>
          <w:rFonts w:ascii="Arial" w:eastAsia="Times New Roman" w:hAnsi="Arial" w:cs="Arial"/>
          <w:caps/>
          <w:color w:val="333333"/>
          <w:sz w:val="21"/>
          <w:szCs w:val="21"/>
          <w:lang w:eastAsia="fr-BE"/>
        </w:rPr>
      </w:pPr>
      <w:r w:rsidRPr="00842B85">
        <w:rPr>
          <w:rFonts w:ascii="Arial" w:eastAsia="Times New Roman" w:hAnsi="Arial" w:cs="Arial"/>
          <w:caps/>
          <w:color w:val="333333"/>
          <w:sz w:val="21"/>
          <w:szCs w:val="21"/>
          <w:lang w:eastAsia="fr-BE"/>
        </w:rPr>
        <w:t>ORIGINATOR</w:t>
      </w:r>
    </w:p>
    <w:p w:rsidR="00842B85" w:rsidRPr="00842B85" w:rsidRDefault="00842B85" w:rsidP="00842B85">
      <w:pPr>
        <w:shd w:val="clear" w:color="auto" w:fill="FFFFFF"/>
        <w:spacing w:after="0" w:line="240" w:lineRule="auto"/>
        <w:rPr>
          <w:rFonts w:ascii="Arial" w:eastAsia="Times New Roman" w:hAnsi="Arial" w:cs="Arial"/>
          <w:i/>
          <w:iCs/>
          <w:color w:val="666666"/>
          <w:sz w:val="21"/>
          <w:szCs w:val="21"/>
          <w:u w:val="single"/>
          <w:lang w:eastAsia="fr-BE"/>
        </w:rPr>
      </w:pPr>
      <w:r w:rsidRPr="00842B85">
        <w:rPr>
          <w:rFonts w:ascii="Arial" w:eastAsia="Times New Roman" w:hAnsi="Arial" w:cs="Arial"/>
          <w:i/>
          <w:iCs/>
          <w:color w:val="666666"/>
          <w:sz w:val="21"/>
          <w:szCs w:val="21"/>
          <w:u w:val="single"/>
          <w:lang w:eastAsia="fr-BE"/>
        </w:rPr>
        <w:t xml:space="preserve">All Plant </w:t>
      </w:r>
      <w:proofErr w:type="spellStart"/>
      <w:r w:rsidRPr="00842B85">
        <w:rPr>
          <w:rFonts w:ascii="Arial" w:eastAsia="Times New Roman" w:hAnsi="Arial" w:cs="Arial"/>
          <w:i/>
          <w:iCs/>
          <w:color w:val="666666"/>
          <w:sz w:val="21"/>
          <w:szCs w:val="21"/>
          <w:u w:val="single"/>
          <w:lang w:eastAsia="fr-BE"/>
        </w:rPr>
        <w:t>Observers</w:t>
      </w:r>
      <w:proofErr w:type="spellEnd"/>
      <w:r w:rsidRPr="00842B85">
        <w:rPr>
          <w:rFonts w:ascii="Arial" w:eastAsia="Times New Roman" w:hAnsi="Arial" w:cs="Arial"/>
          <w:i/>
          <w:iCs/>
          <w:color w:val="666666"/>
          <w:sz w:val="21"/>
          <w:szCs w:val="21"/>
          <w:u w:val="single"/>
          <w:lang w:eastAsia="fr-BE"/>
        </w:rPr>
        <w:t xml:space="preserve"> </w:t>
      </w:r>
      <w:proofErr w:type="spellStart"/>
      <w:r w:rsidRPr="00842B85">
        <w:rPr>
          <w:rFonts w:ascii="Arial" w:eastAsia="Times New Roman" w:hAnsi="Arial" w:cs="Arial"/>
          <w:i/>
          <w:iCs/>
          <w:color w:val="666666"/>
          <w:sz w:val="21"/>
          <w:szCs w:val="21"/>
          <w:u w:val="single"/>
          <w:lang w:eastAsia="fr-BE"/>
        </w:rPr>
        <w:t>from</w:t>
      </w:r>
      <w:proofErr w:type="spellEnd"/>
      <w:r w:rsidRPr="00842B85">
        <w:rPr>
          <w:rFonts w:ascii="Arial" w:eastAsia="Times New Roman" w:hAnsi="Arial" w:cs="Arial"/>
          <w:i/>
          <w:iCs/>
          <w:color w:val="666666"/>
          <w:sz w:val="21"/>
          <w:szCs w:val="21"/>
          <w:u w:val="single"/>
          <w:lang w:eastAsia="fr-BE"/>
        </w:rPr>
        <w:t xml:space="preserve"> OFFH</w:t>
      </w:r>
    </w:p>
    <w:p w:rsidR="00842B85" w:rsidRPr="00842B85" w:rsidRDefault="00842B85" w:rsidP="00842B85">
      <w:pPr>
        <w:shd w:val="clear" w:color="auto" w:fill="FFFFFF"/>
        <w:spacing w:after="0" w:line="240" w:lineRule="auto"/>
        <w:rPr>
          <w:rFonts w:ascii="Arial" w:eastAsia="Times New Roman" w:hAnsi="Arial" w:cs="Arial"/>
          <w:color w:val="666666"/>
          <w:sz w:val="21"/>
          <w:szCs w:val="21"/>
          <w:lang w:eastAsia="fr-BE"/>
        </w:rPr>
      </w:pPr>
      <w:proofErr w:type="spellStart"/>
      <w:r w:rsidRPr="00842B85">
        <w:rPr>
          <w:rFonts w:ascii="Arial" w:eastAsia="Times New Roman" w:hAnsi="Arial" w:cs="Arial"/>
          <w:color w:val="666666"/>
          <w:sz w:val="21"/>
          <w:szCs w:val="21"/>
          <w:lang w:eastAsia="fr-BE"/>
        </w:rPr>
        <w:t>Users</w:t>
      </w:r>
      <w:proofErr w:type="spellEnd"/>
    </w:p>
    <w:p w:rsidR="00842B85" w:rsidRPr="00842B85" w:rsidRDefault="00842B85" w:rsidP="00842B85">
      <w:pPr>
        <w:shd w:val="clear" w:color="auto" w:fill="FFFFFF"/>
        <w:spacing w:line="240" w:lineRule="auto"/>
        <w:rPr>
          <w:rFonts w:ascii="Arial" w:eastAsia="Times New Roman" w:hAnsi="Arial" w:cs="Arial"/>
          <w:color w:val="666666"/>
          <w:sz w:val="21"/>
          <w:szCs w:val="21"/>
          <w:lang w:eastAsia="fr-BE"/>
        </w:rPr>
      </w:pPr>
      <w:r w:rsidRPr="00842B85">
        <w:rPr>
          <w:rFonts w:ascii="Arial" w:eastAsia="Times New Roman" w:hAnsi="Arial" w:cs="Arial"/>
          <w:color w:val="666666"/>
          <w:sz w:val="21"/>
          <w:szCs w:val="21"/>
          <w:bdr w:val="none" w:sz="0" w:space="0" w:color="auto" w:frame="1"/>
          <w:lang w:eastAsia="fr-BE"/>
        </w:rPr>
        <w:t>http://observatoire.biodiversite.wallonie.be/encodage</w:t>
      </w:r>
      <w:r w:rsidRPr="00842B85">
        <w:rPr>
          <w:rFonts w:ascii="Arial" w:eastAsia="Times New Roman" w:hAnsi="Arial" w:cs="Arial"/>
          <w:color w:val="666666"/>
          <w:sz w:val="21"/>
          <w:lang w:eastAsia="fr-BE"/>
        </w:rPr>
        <w:t>BE</w:t>
      </w:r>
    </w:p>
    <w:p w:rsidR="00842B85" w:rsidRPr="001036D4" w:rsidRDefault="00F92657" w:rsidP="00842B85">
      <w:pPr>
        <w:shd w:val="clear" w:color="auto" w:fill="FFFFFF"/>
        <w:spacing w:after="300" w:line="240" w:lineRule="auto"/>
        <w:outlineLvl w:val="0"/>
        <w:rPr>
          <w:rFonts w:ascii="Arial" w:eastAsia="Times New Roman" w:hAnsi="Arial" w:cs="Arial"/>
          <w:b/>
          <w:bCs/>
          <w:color w:val="008959"/>
          <w:kern w:val="36"/>
          <w:sz w:val="30"/>
          <w:szCs w:val="30"/>
          <w:lang w:val="en-GB" w:eastAsia="fr-BE"/>
        </w:rPr>
      </w:pPr>
      <w:r w:rsidRPr="00F92657">
        <w:rPr>
          <w:rFonts w:ascii="Arial" w:eastAsia="Times New Roman" w:hAnsi="Arial" w:cs="Arial"/>
          <w:b/>
          <w:bCs/>
          <w:color w:val="008959"/>
          <w:kern w:val="36"/>
          <w:sz w:val="30"/>
          <w:szCs w:val="30"/>
          <w:lang w:val="en-GB" w:eastAsia="fr-BE"/>
        </w:rPr>
        <w:t>Geographic Coverage</w:t>
      </w:r>
    </w:p>
    <w:p w:rsidR="00842B85" w:rsidRPr="001036D4" w:rsidRDefault="00F92657" w:rsidP="00842B85">
      <w:pPr>
        <w:shd w:val="clear" w:color="auto" w:fill="FFFFFF"/>
        <w:spacing w:line="240" w:lineRule="auto"/>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Wallonia - Southern Belgium. Some opportunistic data may be out of the area, within </w:t>
      </w:r>
      <w:r w:rsidR="0077329C" w:rsidRPr="00C57B76">
        <w:rPr>
          <w:rFonts w:ascii="Arial" w:eastAsia="Times New Roman" w:hAnsi="Arial" w:cs="Arial"/>
          <w:color w:val="666666"/>
          <w:sz w:val="21"/>
          <w:szCs w:val="21"/>
          <w:lang w:val="en-GB" w:eastAsia="fr-BE"/>
        </w:rPr>
        <w:t>neighbouring</w:t>
      </w:r>
      <w:r w:rsidRPr="00F92657">
        <w:rPr>
          <w:rFonts w:ascii="Arial" w:eastAsia="Times New Roman" w:hAnsi="Arial" w:cs="Arial"/>
          <w:color w:val="666666"/>
          <w:sz w:val="21"/>
          <w:szCs w:val="21"/>
          <w:lang w:val="en-GB" w:eastAsia="fr-BE"/>
        </w:rPr>
        <w:t xml:space="preserve"> regions and countries.</w:t>
      </w:r>
    </w:p>
    <w:tbl>
      <w:tblPr>
        <w:tblW w:w="0" w:type="auto"/>
        <w:tblCellMar>
          <w:left w:w="0" w:type="dxa"/>
          <w:right w:w="0" w:type="dxa"/>
        </w:tblCellMar>
        <w:tblLook w:val="04A0"/>
      </w:tblPr>
      <w:tblGrid>
        <w:gridCol w:w="1896"/>
        <w:gridCol w:w="4648"/>
      </w:tblGrid>
      <w:tr w:rsidR="00842B85" w:rsidRPr="00842B85"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proofErr w:type="spellStart"/>
            <w:r w:rsidRPr="00842B85">
              <w:rPr>
                <w:rFonts w:ascii="Times New Roman" w:eastAsia="Times New Roman" w:hAnsi="Times New Roman" w:cs="Times New Roman"/>
                <w:sz w:val="21"/>
                <w:szCs w:val="21"/>
                <w:lang w:eastAsia="fr-BE"/>
              </w:rPr>
              <w:t>Bounding</w:t>
            </w:r>
            <w:proofErr w:type="spellEnd"/>
            <w:r w:rsidRPr="00842B85">
              <w:rPr>
                <w:rFonts w:ascii="Times New Roman" w:eastAsia="Times New Roman" w:hAnsi="Times New Roman" w:cs="Times New Roman"/>
                <w:sz w:val="21"/>
                <w:szCs w:val="21"/>
                <w:lang w:eastAsia="fr-BE"/>
              </w:rPr>
              <w:t xml:space="preserve"> </w:t>
            </w:r>
            <w:proofErr w:type="spellStart"/>
            <w:r w:rsidRPr="00842B85">
              <w:rPr>
                <w:rFonts w:ascii="Times New Roman" w:eastAsia="Times New Roman" w:hAnsi="Times New Roman" w:cs="Times New Roman"/>
                <w:sz w:val="21"/>
                <w:szCs w:val="21"/>
                <w:lang w:eastAsia="fr-BE"/>
              </w:rPr>
              <w:t>Coordinates</w:t>
            </w:r>
            <w:proofErr w:type="spellEnd"/>
          </w:p>
        </w:tc>
        <w:tc>
          <w:tcPr>
            <w:tcW w:w="0" w:type="auto"/>
            <w:tcBorders>
              <w:top w:val="nil"/>
              <w:left w:val="nil"/>
              <w:bottom w:val="nil"/>
              <w:right w:val="nil"/>
            </w:tcBorders>
            <w:tcMar>
              <w:top w:w="0" w:type="dxa"/>
              <w:left w:w="75" w:type="dxa"/>
              <w:bottom w:w="75" w:type="dxa"/>
              <w:right w:w="0" w:type="dxa"/>
            </w:tcMar>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r w:rsidRPr="00842B85">
              <w:rPr>
                <w:rFonts w:ascii="Times New Roman" w:eastAsia="Times New Roman" w:hAnsi="Times New Roman" w:cs="Times New Roman"/>
                <w:sz w:val="21"/>
                <w:szCs w:val="21"/>
                <w:lang w:eastAsia="fr-BE"/>
              </w:rPr>
              <w:t>South West [49.461, 2.494], </w:t>
            </w:r>
            <w:proofErr w:type="spellStart"/>
            <w:r w:rsidRPr="00842B85">
              <w:rPr>
                <w:rFonts w:ascii="Times New Roman" w:eastAsia="Times New Roman" w:hAnsi="Times New Roman" w:cs="Times New Roman"/>
                <w:sz w:val="21"/>
                <w:szCs w:val="21"/>
                <w:lang w:eastAsia="fr-BE"/>
              </w:rPr>
              <w:t>North</w:t>
            </w:r>
            <w:proofErr w:type="spellEnd"/>
            <w:r w:rsidRPr="00842B85">
              <w:rPr>
                <w:rFonts w:ascii="Times New Roman" w:eastAsia="Times New Roman" w:hAnsi="Times New Roman" w:cs="Times New Roman"/>
                <w:sz w:val="21"/>
                <w:szCs w:val="21"/>
                <w:lang w:eastAsia="fr-BE"/>
              </w:rPr>
              <w:t> East [50.82, 6.471]</w:t>
            </w:r>
          </w:p>
        </w:tc>
      </w:tr>
    </w:tbl>
    <w:p w:rsidR="00842B85" w:rsidRPr="00842B85" w:rsidRDefault="00842B85" w:rsidP="00842B85">
      <w:pPr>
        <w:shd w:val="clear" w:color="auto" w:fill="FFFFFF"/>
        <w:spacing w:after="300" w:line="240" w:lineRule="auto"/>
        <w:outlineLvl w:val="0"/>
        <w:rPr>
          <w:rFonts w:ascii="Arial" w:eastAsia="Times New Roman" w:hAnsi="Arial" w:cs="Arial"/>
          <w:b/>
          <w:bCs/>
          <w:color w:val="008959"/>
          <w:kern w:val="36"/>
          <w:sz w:val="30"/>
          <w:szCs w:val="30"/>
          <w:lang w:eastAsia="fr-BE"/>
        </w:rPr>
      </w:pPr>
      <w:proofErr w:type="spellStart"/>
      <w:r w:rsidRPr="00842B85">
        <w:rPr>
          <w:rFonts w:ascii="Arial" w:eastAsia="Times New Roman" w:hAnsi="Arial" w:cs="Arial"/>
          <w:b/>
          <w:bCs/>
          <w:color w:val="008959"/>
          <w:kern w:val="36"/>
          <w:sz w:val="30"/>
          <w:szCs w:val="30"/>
          <w:lang w:eastAsia="fr-BE"/>
        </w:rPr>
        <w:t>Taxonomic</w:t>
      </w:r>
      <w:proofErr w:type="spellEnd"/>
      <w:r w:rsidRPr="00842B85">
        <w:rPr>
          <w:rFonts w:ascii="Arial" w:eastAsia="Times New Roman" w:hAnsi="Arial" w:cs="Arial"/>
          <w:b/>
          <w:bCs/>
          <w:color w:val="008959"/>
          <w:kern w:val="36"/>
          <w:sz w:val="30"/>
          <w:szCs w:val="30"/>
          <w:lang w:eastAsia="fr-BE"/>
        </w:rPr>
        <w:t xml:space="preserve"> </w:t>
      </w:r>
      <w:proofErr w:type="spellStart"/>
      <w:r w:rsidRPr="00842B85">
        <w:rPr>
          <w:rFonts w:ascii="Arial" w:eastAsia="Times New Roman" w:hAnsi="Arial" w:cs="Arial"/>
          <w:b/>
          <w:bCs/>
          <w:color w:val="008959"/>
          <w:kern w:val="36"/>
          <w:sz w:val="30"/>
          <w:szCs w:val="30"/>
          <w:lang w:eastAsia="fr-BE"/>
        </w:rPr>
        <w:t>Coverage</w:t>
      </w:r>
      <w:proofErr w:type="spellEnd"/>
    </w:p>
    <w:p w:rsidR="00842B85" w:rsidRPr="001036D4" w:rsidRDefault="00842B85" w:rsidP="00842B85">
      <w:pPr>
        <w:shd w:val="clear" w:color="auto" w:fill="FFFFFF"/>
        <w:spacing w:line="240" w:lineRule="auto"/>
        <w:rPr>
          <w:rFonts w:ascii="Arial" w:eastAsia="Times New Roman" w:hAnsi="Arial" w:cs="Arial"/>
          <w:color w:val="666666"/>
          <w:sz w:val="21"/>
          <w:szCs w:val="21"/>
          <w:lang w:val="en-GB" w:eastAsia="fr-BE"/>
        </w:rPr>
      </w:pPr>
      <w:proofErr w:type="gramStart"/>
      <w:r w:rsidRPr="001036D4">
        <w:rPr>
          <w:rFonts w:ascii="Arial" w:eastAsia="Times New Roman" w:hAnsi="Arial" w:cs="Arial"/>
          <w:color w:val="666666"/>
          <w:sz w:val="21"/>
          <w:szCs w:val="21"/>
          <w:lang w:val="en-GB" w:eastAsia="fr-BE"/>
        </w:rPr>
        <w:t>Exotic plant species from Belgium.</w:t>
      </w:r>
      <w:proofErr w:type="gramEnd"/>
      <w:r w:rsidRPr="001036D4">
        <w:rPr>
          <w:rFonts w:ascii="Arial" w:eastAsia="Times New Roman" w:hAnsi="Arial" w:cs="Arial"/>
          <w:color w:val="666666"/>
          <w:sz w:val="21"/>
          <w:szCs w:val="21"/>
          <w:lang w:val="en-GB" w:eastAsia="fr-BE"/>
        </w:rPr>
        <w:t xml:space="preserve"> The Manual of the Alien Plants of Belgium (</w:t>
      </w:r>
      <w:proofErr w:type="spellStart"/>
      <w:r w:rsidRPr="001036D4">
        <w:rPr>
          <w:rFonts w:ascii="Arial" w:eastAsia="Times New Roman" w:hAnsi="Arial" w:cs="Arial"/>
          <w:color w:val="666666"/>
          <w:sz w:val="21"/>
          <w:szCs w:val="21"/>
          <w:lang w:val="en-GB" w:eastAsia="fr-BE"/>
        </w:rPr>
        <w:t>Verloove</w:t>
      </w:r>
      <w:proofErr w:type="spellEnd"/>
      <w:r w:rsidRPr="001036D4">
        <w:rPr>
          <w:rFonts w:ascii="Arial" w:eastAsia="Times New Roman" w:hAnsi="Arial" w:cs="Arial"/>
          <w:color w:val="666666"/>
          <w:sz w:val="21"/>
          <w:szCs w:val="21"/>
          <w:lang w:val="en-GB" w:eastAsia="fr-BE"/>
        </w:rPr>
        <w:t xml:space="preserve"> et al.,</w:t>
      </w:r>
      <w:ins w:id="10" w:author="46123" w:date="2018-06-04T11:27:00Z">
        <w:r w:rsidR="00313F28">
          <w:rPr>
            <w:rFonts w:ascii="Arial" w:eastAsia="Times New Roman" w:hAnsi="Arial" w:cs="Arial"/>
            <w:color w:val="666666"/>
            <w:sz w:val="21"/>
            <w:szCs w:val="21"/>
            <w:lang w:val="en-GB" w:eastAsia="fr-BE"/>
          </w:rPr>
          <w:t xml:space="preserve"> </w:t>
        </w:r>
      </w:ins>
      <w:r w:rsidRPr="001036D4">
        <w:rPr>
          <w:rFonts w:ascii="Arial" w:eastAsia="Times New Roman" w:hAnsi="Arial" w:cs="Arial"/>
          <w:color w:val="666666"/>
          <w:sz w:val="21"/>
          <w:szCs w:val="21"/>
          <w:lang w:val="en-GB" w:eastAsia="fr-BE"/>
        </w:rPr>
        <w:t>2018 - </w:t>
      </w:r>
      <w:hyperlink r:id="rId14" w:history="1">
        <w:r w:rsidRPr="001036D4">
          <w:rPr>
            <w:rFonts w:ascii="Arial" w:eastAsia="Times New Roman" w:hAnsi="Arial" w:cs="Arial"/>
            <w:color w:val="008959"/>
            <w:sz w:val="21"/>
            <w:u w:val="single"/>
            <w:lang w:val="en-GB" w:eastAsia="fr-BE"/>
          </w:rPr>
          <w:t>https://www.gbif.org/dataset/9ff7d317-609b-4c08-bd86-3bc404b77c42)</w:t>
        </w:r>
      </w:hyperlink>
      <w:r w:rsidRPr="001036D4">
        <w:rPr>
          <w:rFonts w:ascii="Arial" w:eastAsia="Times New Roman" w:hAnsi="Arial" w:cs="Arial"/>
          <w:color w:val="666666"/>
          <w:sz w:val="21"/>
          <w:szCs w:val="21"/>
          <w:lang w:val="en-GB" w:eastAsia="fr-BE"/>
        </w:rPr>
        <w:t xml:space="preserve"> was used as a reference to identify neophyte </w:t>
      </w:r>
      <w:proofErr w:type="spellStart"/>
      <w:r w:rsidRPr="001036D4">
        <w:rPr>
          <w:rFonts w:ascii="Arial" w:eastAsia="Times New Roman" w:hAnsi="Arial" w:cs="Arial"/>
          <w:color w:val="666666"/>
          <w:sz w:val="21"/>
          <w:szCs w:val="21"/>
          <w:lang w:val="en-GB" w:eastAsia="fr-BE"/>
        </w:rPr>
        <w:t>taxa</w:t>
      </w:r>
      <w:proofErr w:type="spellEnd"/>
      <w:r w:rsidRPr="001036D4">
        <w:rPr>
          <w:rFonts w:ascii="Arial" w:eastAsia="Times New Roman" w:hAnsi="Arial" w:cs="Arial"/>
          <w:color w:val="666666"/>
          <w:sz w:val="21"/>
          <w:szCs w:val="21"/>
          <w:lang w:val="en-GB" w:eastAsia="fr-BE"/>
        </w:rPr>
        <w:t xml:space="preserve"> that should be integrated in this publication. </w:t>
      </w:r>
      <w:r w:rsidR="00F92657" w:rsidRPr="00F92657">
        <w:rPr>
          <w:rFonts w:ascii="Arial" w:eastAsia="Times New Roman" w:hAnsi="Arial" w:cs="Arial"/>
          <w:color w:val="666666"/>
          <w:sz w:val="21"/>
          <w:szCs w:val="21"/>
          <w:lang w:val="en-GB" w:eastAsia="fr-BE"/>
        </w:rPr>
        <w:t xml:space="preserve">The current version includes </w:t>
      </w:r>
      <w:r w:rsidR="00313F28">
        <w:rPr>
          <w:rFonts w:ascii="Arial" w:eastAsia="Times New Roman" w:hAnsi="Arial" w:cs="Arial"/>
          <w:color w:val="666666"/>
          <w:sz w:val="21"/>
          <w:szCs w:val="21"/>
          <w:lang w:val="en-GB" w:eastAsia="fr-BE"/>
        </w:rPr>
        <w:t>798</w:t>
      </w:r>
      <w:r w:rsidR="00F92657" w:rsidRPr="00F92657">
        <w:rPr>
          <w:rFonts w:ascii="Arial" w:eastAsia="Times New Roman" w:hAnsi="Arial" w:cs="Arial"/>
          <w:color w:val="666666"/>
          <w:sz w:val="21"/>
          <w:szCs w:val="21"/>
          <w:lang w:val="en-GB" w:eastAsia="fr-BE"/>
        </w:rPr>
        <w:t xml:space="preserve"> </w:t>
      </w:r>
      <w:proofErr w:type="spellStart"/>
      <w:r w:rsidR="00F92657" w:rsidRPr="00F92657">
        <w:rPr>
          <w:rFonts w:ascii="Arial" w:eastAsia="Times New Roman" w:hAnsi="Arial" w:cs="Arial"/>
          <w:color w:val="666666"/>
          <w:sz w:val="21"/>
          <w:szCs w:val="21"/>
          <w:lang w:val="en-GB" w:eastAsia="fr-BE"/>
        </w:rPr>
        <w:t>taxa</w:t>
      </w:r>
      <w:proofErr w:type="spellEnd"/>
      <w:r w:rsidR="00F92657" w:rsidRPr="00F92657">
        <w:rPr>
          <w:rFonts w:ascii="Arial" w:eastAsia="Times New Roman" w:hAnsi="Arial" w:cs="Arial"/>
          <w:color w:val="666666"/>
          <w:sz w:val="21"/>
          <w:szCs w:val="21"/>
          <w:lang w:val="en-GB" w:eastAsia="fr-BE"/>
        </w:rPr>
        <w:t>, most</w:t>
      </w:r>
      <w:r w:rsidR="00313F28">
        <w:rPr>
          <w:rFonts w:ascii="Arial" w:eastAsia="Times New Roman" w:hAnsi="Arial" w:cs="Arial"/>
          <w:color w:val="666666"/>
          <w:sz w:val="21"/>
          <w:szCs w:val="21"/>
          <w:lang w:val="en-GB" w:eastAsia="fr-BE"/>
        </w:rPr>
        <w:t>l</w:t>
      </w:r>
      <w:r w:rsidR="00F92657" w:rsidRPr="00F92657">
        <w:rPr>
          <w:rFonts w:ascii="Arial" w:eastAsia="Times New Roman" w:hAnsi="Arial" w:cs="Arial"/>
          <w:color w:val="666666"/>
          <w:sz w:val="21"/>
          <w:szCs w:val="21"/>
          <w:lang w:val="en-GB" w:eastAsia="fr-BE"/>
        </w:rPr>
        <w:t>y with a species-level resolution (7</w:t>
      </w:r>
      <w:r w:rsidR="00313F28">
        <w:rPr>
          <w:rFonts w:ascii="Arial" w:eastAsia="Times New Roman" w:hAnsi="Arial" w:cs="Arial"/>
          <w:color w:val="666666"/>
          <w:sz w:val="21"/>
          <w:szCs w:val="21"/>
          <w:lang w:val="en-GB" w:eastAsia="fr-BE"/>
        </w:rPr>
        <w:t>18</w:t>
      </w:r>
      <w:r w:rsidR="00F92657" w:rsidRPr="00F92657">
        <w:rPr>
          <w:rFonts w:ascii="Arial" w:eastAsia="Times New Roman" w:hAnsi="Arial" w:cs="Arial"/>
          <w:color w:val="666666"/>
          <w:sz w:val="21"/>
          <w:szCs w:val="21"/>
          <w:lang w:val="en-GB" w:eastAsia="fr-BE"/>
        </w:rPr>
        <w:t xml:space="preserve">) and fewer with an </w:t>
      </w:r>
      <w:proofErr w:type="spellStart"/>
      <w:r w:rsidR="00F92657" w:rsidRPr="00F92657">
        <w:rPr>
          <w:rFonts w:ascii="Arial" w:eastAsia="Times New Roman" w:hAnsi="Arial" w:cs="Arial"/>
          <w:color w:val="666666"/>
          <w:sz w:val="21"/>
          <w:szCs w:val="21"/>
          <w:lang w:val="en-GB" w:eastAsia="fr-BE"/>
        </w:rPr>
        <w:t>infraspecific</w:t>
      </w:r>
      <w:proofErr w:type="spellEnd"/>
      <w:r w:rsidR="00F92657" w:rsidRPr="00F92657">
        <w:rPr>
          <w:rFonts w:ascii="Arial" w:eastAsia="Times New Roman" w:hAnsi="Arial" w:cs="Arial"/>
          <w:color w:val="666666"/>
          <w:sz w:val="21"/>
          <w:szCs w:val="21"/>
          <w:lang w:val="en-GB" w:eastAsia="fr-BE"/>
        </w:rPr>
        <w:t xml:space="preserve"> resolution (80 subspecies, forms and varieties).</w:t>
      </w:r>
    </w:p>
    <w:tbl>
      <w:tblPr>
        <w:tblW w:w="0" w:type="auto"/>
        <w:tblCellMar>
          <w:left w:w="0" w:type="dxa"/>
          <w:right w:w="0" w:type="dxa"/>
        </w:tblCellMar>
        <w:tblLook w:val="04A0"/>
      </w:tblPr>
      <w:tblGrid>
        <w:gridCol w:w="794"/>
        <w:gridCol w:w="2775"/>
      </w:tblGrid>
      <w:tr w:rsidR="00842B85" w:rsidRPr="00842B85"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proofErr w:type="spellStart"/>
            <w:r w:rsidRPr="00842B85">
              <w:rPr>
                <w:rFonts w:ascii="Times New Roman" w:eastAsia="Times New Roman" w:hAnsi="Times New Roman" w:cs="Times New Roman"/>
                <w:sz w:val="21"/>
                <w:szCs w:val="21"/>
                <w:lang w:eastAsia="fr-BE"/>
              </w:rPr>
              <w:t>Kingdom</w:t>
            </w:r>
            <w:proofErr w:type="spellEnd"/>
          </w:p>
        </w:tc>
        <w:tc>
          <w:tcPr>
            <w:tcW w:w="0" w:type="auto"/>
            <w:tcBorders>
              <w:top w:val="nil"/>
              <w:left w:val="nil"/>
              <w:bottom w:val="nil"/>
              <w:right w:val="nil"/>
            </w:tcBorders>
            <w:tcMar>
              <w:top w:w="0" w:type="dxa"/>
              <w:left w:w="75" w:type="dxa"/>
              <w:bottom w:w="75" w:type="dxa"/>
              <w:right w:w="0" w:type="dxa"/>
            </w:tcMar>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r w:rsidRPr="00842B85">
              <w:rPr>
                <w:rFonts w:ascii="Times New Roman" w:eastAsia="Times New Roman" w:hAnsi="Times New Roman" w:cs="Times New Roman"/>
                <w:sz w:val="21"/>
                <w:szCs w:val="21"/>
                <w:lang w:eastAsia="fr-BE"/>
              </w:rPr>
              <w:t> </w:t>
            </w:r>
            <w:proofErr w:type="spellStart"/>
            <w:r w:rsidRPr="00842B85">
              <w:rPr>
                <w:rFonts w:ascii="Times New Roman" w:eastAsia="Times New Roman" w:hAnsi="Times New Roman" w:cs="Times New Roman"/>
                <w:sz w:val="21"/>
                <w:szCs w:val="21"/>
                <w:lang w:eastAsia="fr-BE"/>
              </w:rPr>
              <w:t>Plantae</w:t>
            </w:r>
            <w:proofErr w:type="spellEnd"/>
            <w:r w:rsidRPr="00842B85">
              <w:rPr>
                <w:rFonts w:ascii="Times New Roman" w:eastAsia="Times New Roman" w:hAnsi="Times New Roman" w:cs="Times New Roman"/>
                <w:sz w:val="21"/>
                <w:szCs w:val="21"/>
                <w:lang w:eastAsia="fr-BE"/>
              </w:rPr>
              <w:t xml:space="preserve"> (Plants)</w:t>
            </w:r>
          </w:p>
        </w:tc>
      </w:tr>
      <w:tr w:rsidR="00842B85" w:rsidRPr="00842B85"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r w:rsidRPr="00842B85">
              <w:rPr>
                <w:rFonts w:ascii="Times New Roman" w:eastAsia="Times New Roman" w:hAnsi="Times New Roman" w:cs="Times New Roman"/>
                <w:sz w:val="21"/>
                <w:szCs w:val="21"/>
                <w:lang w:eastAsia="fr-BE"/>
              </w:rPr>
              <w:t>Phylum</w:t>
            </w:r>
          </w:p>
        </w:tc>
        <w:tc>
          <w:tcPr>
            <w:tcW w:w="0" w:type="auto"/>
            <w:tcBorders>
              <w:top w:val="nil"/>
              <w:left w:val="nil"/>
              <w:bottom w:val="nil"/>
              <w:right w:val="nil"/>
            </w:tcBorders>
            <w:tcMar>
              <w:top w:w="0" w:type="dxa"/>
              <w:left w:w="75" w:type="dxa"/>
              <w:bottom w:w="75" w:type="dxa"/>
              <w:right w:w="0" w:type="dxa"/>
            </w:tcMar>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r w:rsidRPr="00842B85">
              <w:rPr>
                <w:rFonts w:ascii="Times New Roman" w:eastAsia="Times New Roman" w:hAnsi="Times New Roman" w:cs="Times New Roman"/>
                <w:sz w:val="21"/>
                <w:szCs w:val="21"/>
                <w:lang w:eastAsia="fr-BE"/>
              </w:rPr>
              <w:t> </w:t>
            </w:r>
            <w:proofErr w:type="spellStart"/>
            <w:r w:rsidRPr="00842B85">
              <w:rPr>
                <w:rFonts w:ascii="Times New Roman" w:eastAsia="Times New Roman" w:hAnsi="Times New Roman" w:cs="Times New Roman"/>
                <w:sz w:val="21"/>
                <w:szCs w:val="21"/>
                <w:lang w:eastAsia="fr-BE"/>
              </w:rPr>
              <w:t>Tracheophyta</w:t>
            </w:r>
            <w:proofErr w:type="spellEnd"/>
            <w:r w:rsidRPr="00842B85">
              <w:rPr>
                <w:rFonts w:ascii="Times New Roman" w:eastAsia="Times New Roman" w:hAnsi="Times New Roman" w:cs="Times New Roman"/>
                <w:sz w:val="21"/>
                <w:szCs w:val="21"/>
                <w:lang w:eastAsia="fr-BE"/>
              </w:rPr>
              <w:t xml:space="preserve"> (</w:t>
            </w:r>
            <w:proofErr w:type="spellStart"/>
            <w:r w:rsidRPr="00842B85">
              <w:rPr>
                <w:rFonts w:ascii="Times New Roman" w:eastAsia="Times New Roman" w:hAnsi="Times New Roman" w:cs="Times New Roman"/>
                <w:sz w:val="21"/>
                <w:szCs w:val="21"/>
                <w:lang w:eastAsia="fr-BE"/>
              </w:rPr>
              <w:t>Vascular</w:t>
            </w:r>
            <w:proofErr w:type="spellEnd"/>
            <w:r w:rsidRPr="00842B85">
              <w:rPr>
                <w:rFonts w:ascii="Times New Roman" w:eastAsia="Times New Roman" w:hAnsi="Times New Roman" w:cs="Times New Roman"/>
                <w:sz w:val="21"/>
                <w:szCs w:val="21"/>
                <w:lang w:eastAsia="fr-BE"/>
              </w:rPr>
              <w:t xml:space="preserve"> plants)</w:t>
            </w:r>
          </w:p>
        </w:tc>
      </w:tr>
    </w:tbl>
    <w:p w:rsidR="00842B85" w:rsidRPr="00842B85" w:rsidRDefault="00842B85" w:rsidP="00842B85">
      <w:pPr>
        <w:shd w:val="clear" w:color="auto" w:fill="FFFFFF"/>
        <w:spacing w:line="240" w:lineRule="auto"/>
        <w:outlineLvl w:val="0"/>
        <w:rPr>
          <w:rFonts w:ascii="Arial" w:eastAsia="Times New Roman" w:hAnsi="Arial" w:cs="Arial"/>
          <w:b/>
          <w:bCs/>
          <w:color w:val="008959"/>
          <w:kern w:val="36"/>
          <w:sz w:val="30"/>
          <w:szCs w:val="30"/>
          <w:lang w:eastAsia="fr-BE"/>
        </w:rPr>
      </w:pPr>
      <w:r w:rsidRPr="00842B85">
        <w:rPr>
          <w:rFonts w:ascii="Arial" w:eastAsia="Times New Roman" w:hAnsi="Arial" w:cs="Arial"/>
          <w:b/>
          <w:bCs/>
          <w:color w:val="008959"/>
          <w:kern w:val="36"/>
          <w:sz w:val="30"/>
          <w:szCs w:val="30"/>
          <w:lang w:eastAsia="fr-BE"/>
        </w:rPr>
        <w:t xml:space="preserve">Temporal </w:t>
      </w:r>
      <w:proofErr w:type="spellStart"/>
      <w:r w:rsidRPr="00842B85">
        <w:rPr>
          <w:rFonts w:ascii="Arial" w:eastAsia="Times New Roman" w:hAnsi="Arial" w:cs="Arial"/>
          <w:b/>
          <w:bCs/>
          <w:color w:val="008959"/>
          <w:kern w:val="36"/>
          <w:sz w:val="30"/>
          <w:szCs w:val="30"/>
          <w:lang w:eastAsia="fr-BE"/>
        </w:rPr>
        <w:t>Coverage</w:t>
      </w:r>
      <w:proofErr w:type="spellEnd"/>
    </w:p>
    <w:tbl>
      <w:tblPr>
        <w:tblW w:w="0" w:type="auto"/>
        <w:tblCellMar>
          <w:left w:w="0" w:type="dxa"/>
          <w:right w:w="0" w:type="dxa"/>
        </w:tblCellMar>
        <w:tblLook w:val="04A0"/>
      </w:tblPr>
      <w:tblGrid>
        <w:gridCol w:w="1797"/>
        <w:gridCol w:w="2199"/>
      </w:tblGrid>
      <w:tr w:rsidR="00842B85" w:rsidRPr="00842B85"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r w:rsidRPr="00842B85">
              <w:rPr>
                <w:rFonts w:ascii="Times New Roman" w:eastAsia="Times New Roman" w:hAnsi="Times New Roman" w:cs="Times New Roman"/>
                <w:sz w:val="21"/>
                <w:szCs w:val="21"/>
                <w:lang w:eastAsia="fr-BE"/>
              </w:rPr>
              <w:t>Start Date / End Date</w:t>
            </w:r>
          </w:p>
        </w:tc>
        <w:tc>
          <w:tcPr>
            <w:tcW w:w="0" w:type="auto"/>
            <w:tcBorders>
              <w:top w:val="nil"/>
              <w:left w:val="nil"/>
              <w:bottom w:val="nil"/>
              <w:right w:val="nil"/>
            </w:tcBorders>
            <w:tcMar>
              <w:top w:w="0" w:type="dxa"/>
              <w:left w:w="75" w:type="dxa"/>
              <w:bottom w:w="75" w:type="dxa"/>
              <w:right w:w="0" w:type="dxa"/>
            </w:tcMar>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r w:rsidRPr="00842B85">
              <w:rPr>
                <w:rFonts w:ascii="Times New Roman" w:eastAsia="Times New Roman" w:hAnsi="Times New Roman" w:cs="Times New Roman"/>
                <w:sz w:val="21"/>
                <w:szCs w:val="21"/>
                <w:lang w:eastAsia="fr-BE"/>
              </w:rPr>
              <w:t>1917-12-31 / 2018-01-24</w:t>
            </w:r>
          </w:p>
        </w:tc>
      </w:tr>
    </w:tbl>
    <w:p w:rsidR="00842B85" w:rsidRPr="00842B85" w:rsidRDefault="00842B85" w:rsidP="00842B85">
      <w:pPr>
        <w:shd w:val="clear" w:color="auto" w:fill="FFFFFF"/>
        <w:spacing w:after="300" w:line="240" w:lineRule="auto"/>
        <w:outlineLvl w:val="0"/>
        <w:rPr>
          <w:rFonts w:ascii="Arial" w:eastAsia="Times New Roman" w:hAnsi="Arial" w:cs="Arial"/>
          <w:b/>
          <w:bCs/>
          <w:color w:val="008959"/>
          <w:kern w:val="36"/>
          <w:sz w:val="30"/>
          <w:szCs w:val="30"/>
          <w:lang w:eastAsia="fr-BE"/>
        </w:rPr>
      </w:pPr>
      <w:proofErr w:type="spellStart"/>
      <w:r w:rsidRPr="00842B85">
        <w:rPr>
          <w:rFonts w:ascii="Arial" w:eastAsia="Times New Roman" w:hAnsi="Arial" w:cs="Arial"/>
          <w:b/>
          <w:bCs/>
          <w:color w:val="008959"/>
          <w:kern w:val="36"/>
          <w:sz w:val="30"/>
          <w:szCs w:val="30"/>
          <w:lang w:eastAsia="fr-BE"/>
        </w:rPr>
        <w:t>Sampling</w:t>
      </w:r>
      <w:proofErr w:type="spellEnd"/>
      <w:r w:rsidRPr="00842B85">
        <w:rPr>
          <w:rFonts w:ascii="Arial" w:eastAsia="Times New Roman" w:hAnsi="Arial" w:cs="Arial"/>
          <w:b/>
          <w:bCs/>
          <w:color w:val="008959"/>
          <w:kern w:val="36"/>
          <w:sz w:val="30"/>
          <w:szCs w:val="30"/>
          <w:lang w:eastAsia="fr-BE"/>
        </w:rPr>
        <w:t xml:space="preserve"> </w:t>
      </w:r>
      <w:proofErr w:type="spellStart"/>
      <w:r w:rsidRPr="00842B85">
        <w:rPr>
          <w:rFonts w:ascii="Arial" w:eastAsia="Times New Roman" w:hAnsi="Arial" w:cs="Arial"/>
          <w:b/>
          <w:bCs/>
          <w:color w:val="008959"/>
          <w:kern w:val="36"/>
          <w:sz w:val="30"/>
          <w:szCs w:val="30"/>
          <w:lang w:eastAsia="fr-BE"/>
        </w:rPr>
        <w:t>Methods</w:t>
      </w:r>
      <w:proofErr w:type="spellEnd"/>
    </w:p>
    <w:p w:rsidR="00842B85" w:rsidRPr="00B14769" w:rsidRDefault="00F92657" w:rsidP="00842B85">
      <w:pPr>
        <w:shd w:val="clear" w:color="auto" w:fill="FFFFFF"/>
        <w:spacing w:line="240" w:lineRule="auto"/>
        <w:rPr>
          <w:rFonts w:ascii="Arial" w:eastAsia="Times New Roman" w:hAnsi="Arial" w:cs="Arial"/>
          <w:color w:val="666666"/>
          <w:sz w:val="21"/>
          <w:szCs w:val="21"/>
          <w:lang w:val="en-GB" w:eastAsia="fr-BE"/>
        </w:rPr>
      </w:pPr>
      <w:proofErr w:type="gramStart"/>
      <w:r w:rsidRPr="00F92657">
        <w:rPr>
          <w:rFonts w:ascii="Arial" w:eastAsia="Times New Roman" w:hAnsi="Arial" w:cs="Arial"/>
          <w:color w:val="666666"/>
          <w:sz w:val="21"/>
          <w:szCs w:val="21"/>
          <w:lang w:val="en-GB" w:eastAsia="fr-BE"/>
        </w:rPr>
        <w:t>Multiple sources involv</w:t>
      </w:r>
      <w:r w:rsidR="00B14769">
        <w:rPr>
          <w:rFonts w:ascii="Arial" w:eastAsia="Times New Roman" w:hAnsi="Arial" w:cs="Arial"/>
          <w:color w:val="666666"/>
          <w:sz w:val="21"/>
          <w:szCs w:val="21"/>
          <w:lang w:val="en-GB" w:eastAsia="fr-BE"/>
        </w:rPr>
        <w:t>ing</w:t>
      </w:r>
      <w:r w:rsidR="00576776">
        <w:rPr>
          <w:rFonts w:ascii="Arial" w:eastAsia="Times New Roman" w:hAnsi="Arial" w:cs="Arial"/>
          <w:color w:val="666666"/>
          <w:sz w:val="21"/>
          <w:szCs w:val="21"/>
          <w:lang w:val="en-GB" w:eastAsia="fr-BE"/>
        </w:rPr>
        <w:t xml:space="preserve"> </w:t>
      </w:r>
      <w:r w:rsidRPr="00F92657">
        <w:rPr>
          <w:rFonts w:ascii="Arial" w:eastAsia="Times New Roman" w:hAnsi="Arial" w:cs="Arial"/>
          <w:color w:val="666666"/>
          <w:sz w:val="21"/>
          <w:szCs w:val="21"/>
          <w:lang w:val="en-GB" w:eastAsia="fr-BE"/>
        </w:rPr>
        <w:t xml:space="preserve">different </w:t>
      </w:r>
      <w:r w:rsidR="00B14769">
        <w:rPr>
          <w:rFonts w:ascii="Arial" w:eastAsia="Times New Roman" w:hAnsi="Arial" w:cs="Arial"/>
          <w:color w:val="666666"/>
          <w:sz w:val="21"/>
          <w:szCs w:val="21"/>
          <w:lang w:val="en-GB" w:eastAsia="fr-BE"/>
        </w:rPr>
        <w:t>type</w:t>
      </w:r>
      <w:r w:rsidR="00576776">
        <w:rPr>
          <w:rFonts w:ascii="Arial" w:eastAsia="Times New Roman" w:hAnsi="Arial" w:cs="Arial"/>
          <w:color w:val="666666"/>
          <w:sz w:val="21"/>
          <w:szCs w:val="21"/>
          <w:lang w:val="en-GB" w:eastAsia="fr-BE"/>
        </w:rPr>
        <w:t>s</w:t>
      </w:r>
      <w:r w:rsidR="00B14769">
        <w:rPr>
          <w:rFonts w:ascii="Arial" w:eastAsia="Times New Roman" w:hAnsi="Arial" w:cs="Arial"/>
          <w:color w:val="666666"/>
          <w:sz w:val="21"/>
          <w:szCs w:val="21"/>
          <w:lang w:val="en-GB" w:eastAsia="fr-BE"/>
        </w:rPr>
        <w:t xml:space="preserve"> of</w:t>
      </w:r>
      <w:r w:rsidRPr="00F92657">
        <w:rPr>
          <w:rFonts w:ascii="Arial" w:eastAsia="Times New Roman" w:hAnsi="Arial" w:cs="Arial"/>
          <w:color w:val="666666"/>
          <w:sz w:val="21"/>
          <w:szCs w:val="21"/>
          <w:lang w:val="en-GB" w:eastAsia="fr-BE"/>
        </w:rPr>
        <w:t xml:space="preserve"> data collection.</w:t>
      </w:r>
      <w:proofErr w:type="gramEnd"/>
      <w:r w:rsidRPr="00F92657">
        <w:rPr>
          <w:rFonts w:ascii="Arial" w:eastAsia="Times New Roman" w:hAnsi="Arial" w:cs="Arial"/>
          <w:color w:val="666666"/>
          <w:sz w:val="21"/>
          <w:szCs w:val="21"/>
          <w:lang w:val="en-GB" w:eastAsia="fr-BE"/>
        </w:rPr>
        <w:t xml:space="preserve"> The dataset encompasses citizen observations, expert </w:t>
      </w:r>
      <w:r w:rsidR="00B14769" w:rsidRPr="00B14769">
        <w:rPr>
          <w:rFonts w:ascii="Arial" w:eastAsia="Times New Roman" w:hAnsi="Arial" w:cs="Arial"/>
          <w:color w:val="666666"/>
          <w:sz w:val="21"/>
          <w:szCs w:val="21"/>
          <w:lang w:val="en-GB" w:eastAsia="fr-BE"/>
        </w:rPr>
        <w:t>prospection</w:t>
      </w:r>
      <w:r w:rsidRPr="00F92657">
        <w:rPr>
          <w:rFonts w:ascii="Arial" w:eastAsia="Times New Roman" w:hAnsi="Arial" w:cs="Arial"/>
          <w:color w:val="666666"/>
          <w:sz w:val="21"/>
          <w:szCs w:val="21"/>
          <w:lang w:val="en-GB" w:eastAsia="fr-BE"/>
        </w:rPr>
        <w:t>, digiti</w:t>
      </w:r>
      <w:r w:rsidR="00B14769">
        <w:rPr>
          <w:rFonts w:ascii="Arial" w:eastAsia="Times New Roman" w:hAnsi="Arial" w:cs="Arial"/>
          <w:color w:val="666666"/>
          <w:sz w:val="21"/>
          <w:szCs w:val="21"/>
          <w:lang w:val="en-GB" w:eastAsia="fr-BE"/>
        </w:rPr>
        <w:t>zed collection</w:t>
      </w:r>
      <w:r w:rsidR="005920E2">
        <w:rPr>
          <w:rFonts w:ascii="Arial" w:eastAsia="Times New Roman" w:hAnsi="Arial" w:cs="Arial"/>
          <w:color w:val="666666"/>
          <w:sz w:val="21"/>
          <w:szCs w:val="21"/>
          <w:lang w:val="en-GB" w:eastAsia="fr-BE"/>
        </w:rPr>
        <w:t xml:space="preserve">, published </w:t>
      </w:r>
      <w:r w:rsidRPr="00F92657">
        <w:rPr>
          <w:rFonts w:ascii="Arial" w:eastAsia="Times New Roman" w:hAnsi="Arial" w:cs="Arial"/>
          <w:color w:val="666666"/>
          <w:sz w:val="21"/>
          <w:szCs w:val="21"/>
          <w:lang w:val="en-GB" w:eastAsia="fr-BE"/>
        </w:rPr>
        <w:t>documents, etc.</w:t>
      </w:r>
    </w:p>
    <w:tbl>
      <w:tblPr>
        <w:tblW w:w="0" w:type="auto"/>
        <w:tblCellMar>
          <w:left w:w="0" w:type="dxa"/>
          <w:right w:w="0" w:type="dxa"/>
        </w:tblCellMar>
        <w:tblLook w:val="04A0"/>
      </w:tblPr>
      <w:tblGrid>
        <w:gridCol w:w="771"/>
        <w:gridCol w:w="8301"/>
      </w:tblGrid>
      <w:tr w:rsidR="00842B85" w:rsidRPr="00FC4078"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proofErr w:type="spellStart"/>
            <w:r w:rsidRPr="00842B85">
              <w:rPr>
                <w:rFonts w:ascii="Times New Roman" w:eastAsia="Times New Roman" w:hAnsi="Times New Roman" w:cs="Times New Roman"/>
                <w:sz w:val="21"/>
                <w:szCs w:val="21"/>
                <w:lang w:eastAsia="fr-BE"/>
              </w:rPr>
              <w:t>Study</w:t>
            </w:r>
            <w:proofErr w:type="spellEnd"/>
            <w:r w:rsidRPr="00842B85">
              <w:rPr>
                <w:rFonts w:ascii="Times New Roman" w:eastAsia="Times New Roman" w:hAnsi="Times New Roman" w:cs="Times New Roman"/>
                <w:sz w:val="21"/>
                <w:szCs w:val="21"/>
                <w:lang w:eastAsia="fr-BE"/>
              </w:rPr>
              <w:t xml:space="preserve"> </w:t>
            </w:r>
            <w:proofErr w:type="spellStart"/>
            <w:r w:rsidRPr="00842B85">
              <w:rPr>
                <w:rFonts w:ascii="Times New Roman" w:eastAsia="Times New Roman" w:hAnsi="Times New Roman" w:cs="Times New Roman"/>
                <w:sz w:val="21"/>
                <w:szCs w:val="21"/>
                <w:lang w:eastAsia="fr-BE"/>
              </w:rPr>
              <w:t>Extent</w:t>
            </w:r>
            <w:proofErr w:type="spellEnd"/>
          </w:p>
        </w:tc>
        <w:tc>
          <w:tcPr>
            <w:tcW w:w="0" w:type="auto"/>
            <w:tcBorders>
              <w:top w:val="nil"/>
              <w:left w:val="nil"/>
              <w:bottom w:val="nil"/>
              <w:right w:val="nil"/>
            </w:tcBorders>
            <w:tcMar>
              <w:top w:w="0" w:type="dxa"/>
              <w:left w:w="75" w:type="dxa"/>
              <w:bottom w:w="75" w:type="dxa"/>
              <w:right w:w="0" w:type="dxa"/>
            </w:tcMar>
            <w:hideMark/>
          </w:tcPr>
          <w:p w:rsidR="00842B85" w:rsidRPr="001036D4" w:rsidRDefault="00F92657" w:rsidP="00842B85">
            <w:pPr>
              <w:spacing w:after="0" w:line="240" w:lineRule="auto"/>
              <w:rPr>
                <w:rFonts w:ascii="Times New Roman" w:eastAsia="Times New Roman" w:hAnsi="Times New Roman" w:cs="Times New Roman"/>
                <w:sz w:val="21"/>
                <w:szCs w:val="21"/>
                <w:lang w:val="en-GB" w:eastAsia="fr-BE"/>
              </w:rPr>
            </w:pPr>
            <w:r w:rsidRPr="00F92657">
              <w:rPr>
                <w:rFonts w:ascii="Times New Roman" w:eastAsia="Times New Roman" w:hAnsi="Times New Roman" w:cs="Times New Roman"/>
                <w:sz w:val="21"/>
                <w:szCs w:val="21"/>
                <w:lang w:val="en-GB" w:eastAsia="fr-BE"/>
              </w:rPr>
              <w:t xml:space="preserve">Wallonia, southern </w:t>
            </w:r>
            <w:r w:rsidR="00576776">
              <w:rPr>
                <w:rFonts w:ascii="Times New Roman" w:eastAsia="Times New Roman" w:hAnsi="Times New Roman" w:cs="Times New Roman"/>
                <w:sz w:val="21"/>
                <w:szCs w:val="21"/>
                <w:lang w:val="en-GB" w:eastAsia="fr-BE"/>
              </w:rPr>
              <w:t>B</w:t>
            </w:r>
            <w:r w:rsidRPr="00F92657">
              <w:rPr>
                <w:rFonts w:ascii="Times New Roman" w:eastAsia="Times New Roman" w:hAnsi="Times New Roman" w:cs="Times New Roman"/>
                <w:sz w:val="21"/>
                <w:szCs w:val="21"/>
                <w:lang w:val="en-GB" w:eastAsia="fr-BE"/>
              </w:rPr>
              <w:t xml:space="preserve">elgium. Some opportunistic data may be slightly out of the described area. This dataset includes data from different projects that may have very different time </w:t>
            </w:r>
            <w:r w:rsidR="00B14769" w:rsidRPr="00C57B76">
              <w:rPr>
                <w:rFonts w:ascii="Times New Roman" w:eastAsia="Times New Roman" w:hAnsi="Times New Roman" w:cs="Times New Roman"/>
                <w:sz w:val="21"/>
                <w:szCs w:val="21"/>
                <w:lang w:val="en-GB" w:eastAsia="fr-BE"/>
              </w:rPr>
              <w:t>distributions:</w:t>
            </w:r>
            <w:r w:rsidRPr="00F92657">
              <w:rPr>
                <w:rFonts w:ascii="Times New Roman" w:eastAsia="Times New Roman" w:hAnsi="Times New Roman" w:cs="Times New Roman"/>
                <w:sz w:val="21"/>
                <w:szCs w:val="21"/>
                <w:lang w:val="en-GB" w:eastAsia="fr-BE"/>
              </w:rPr>
              <w:t xml:space="preserve"> going from early 20th data recovered by digiti</w:t>
            </w:r>
            <w:r w:rsidR="000A3606">
              <w:rPr>
                <w:rFonts w:ascii="Times New Roman" w:eastAsia="Times New Roman" w:hAnsi="Times New Roman" w:cs="Times New Roman"/>
                <w:sz w:val="21"/>
                <w:szCs w:val="21"/>
                <w:lang w:val="en-GB" w:eastAsia="fr-BE"/>
              </w:rPr>
              <w:t>z</w:t>
            </w:r>
            <w:del w:id="11" w:author="7888" w:date="2018-05-30T12:32:00Z">
              <w:r w:rsidRPr="00F92657" w:rsidDel="000A3606">
                <w:rPr>
                  <w:rFonts w:ascii="Times New Roman" w:eastAsia="Times New Roman" w:hAnsi="Times New Roman" w:cs="Times New Roman"/>
                  <w:sz w:val="21"/>
                  <w:szCs w:val="21"/>
                  <w:lang w:val="en-GB" w:eastAsia="fr-BE"/>
                </w:rPr>
                <w:delText>s</w:delText>
              </w:r>
            </w:del>
            <w:r w:rsidRPr="00F92657">
              <w:rPr>
                <w:rFonts w:ascii="Times New Roman" w:eastAsia="Times New Roman" w:hAnsi="Times New Roman" w:cs="Times New Roman"/>
                <w:sz w:val="21"/>
                <w:szCs w:val="21"/>
                <w:lang w:val="en-GB" w:eastAsia="fr-BE"/>
              </w:rPr>
              <w:t>ation projects to early 2018 inputs into the department databases.</w:t>
            </w:r>
          </w:p>
        </w:tc>
      </w:tr>
      <w:tr w:rsidR="00842B85" w:rsidRPr="00FC4078"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proofErr w:type="spellStart"/>
            <w:r w:rsidRPr="00842B85">
              <w:rPr>
                <w:rFonts w:ascii="Times New Roman" w:eastAsia="Times New Roman" w:hAnsi="Times New Roman" w:cs="Times New Roman"/>
                <w:sz w:val="21"/>
                <w:szCs w:val="21"/>
                <w:lang w:eastAsia="fr-BE"/>
              </w:rPr>
              <w:t>Quality</w:t>
            </w:r>
            <w:proofErr w:type="spellEnd"/>
            <w:r w:rsidRPr="00842B85">
              <w:rPr>
                <w:rFonts w:ascii="Times New Roman" w:eastAsia="Times New Roman" w:hAnsi="Times New Roman" w:cs="Times New Roman"/>
                <w:sz w:val="21"/>
                <w:szCs w:val="21"/>
                <w:lang w:eastAsia="fr-BE"/>
              </w:rPr>
              <w:t xml:space="preserve"> Control</w:t>
            </w:r>
          </w:p>
        </w:tc>
        <w:tc>
          <w:tcPr>
            <w:tcW w:w="0" w:type="auto"/>
            <w:tcBorders>
              <w:top w:val="nil"/>
              <w:left w:val="nil"/>
              <w:bottom w:val="nil"/>
              <w:right w:val="nil"/>
            </w:tcBorders>
            <w:tcMar>
              <w:top w:w="0" w:type="dxa"/>
              <w:left w:w="75" w:type="dxa"/>
              <w:bottom w:w="75" w:type="dxa"/>
              <w:right w:w="0" w:type="dxa"/>
            </w:tcMar>
            <w:hideMark/>
          </w:tcPr>
          <w:p w:rsidR="00842B85" w:rsidRPr="001036D4" w:rsidRDefault="00842B85" w:rsidP="00B14769">
            <w:pPr>
              <w:spacing w:after="0" w:line="240" w:lineRule="auto"/>
              <w:rPr>
                <w:rFonts w:ascii="Times New Roman" w:eastAsia="Times New Roman" w:hAnsi="Times New Roman" w:cs="Times New Roman"/>
                <w:sz w:val="21"/>
                <w:szCs w:val="21"/>
                <w:lang w:val="en-GB" w:eastAsia="fr-BE"/>
              </w:rPr>
            </w:pPr>
            <w:r w:rsidRPr="001036D4">
              <w:rPr>
                <w:rFonts w:ascii="Times New Roman" w:eastAsia="Times New Roman" w:hAnsi="Times New Roman" w:cs="Times New Roman"/>
                <w:sz w:val="21"/>
                <w:szCs w:val="21"/>
                <w:lang w:val="en-GB" w:eastAsia="fr-BE"/>
              </w:rPr>
              <w:t xml:space="preserve">The validation </w:t>
            </w:r>
            <w:r w:rsidR="00B14769">
              <w:rPr>
                <w:rFonts w:ascii="Times New Roman" w:eastAsia="Times New Roman" w:hAnsi="Times New Roman" w:cs="Times New Roman"/>
                <w:sz w:val="21"/>
                <w:szCs w:val="21"/>
                <w:lang w:val="en-GB" w:eastAsia="fr-BE"/>
              </w:rPr>
              <w:t>wa</w:t>
            </w:r>
            <w:r w:rsidRPr="001036D4">
              <w:rPr>
                <w:rFonts w:ascii="Times New Roman" w:eastAsia="Times New Roman" w:hAnsi="Times New Roman" w:cs="Times New Roman"/>
                <w:sz w:val="21"/>
                <w:szCs w:val="21"/>
                <w:lang w:val="en-GB" w:eastAsia="fr-BE"/>
              </w:rPr>
              <w:t xml:space="preserve">s carried out by botanical experts from the department. Each </w:t>
            </w:r>
            <w:proofErr w:type="spellStart"/>
            <w:r w:rsidRPr="001036D4">
              <w:rPr>
                <w:rFonts w:ascii="Times New Roman" w:eastAsia="Times New Roman" w:hAnsi="Times New Roman" w:cs="Times New Roman"/>
                <w:sz w:val="21"/>
                <w:szCs w:val="21"/>
                <w:lang w:val="en-GB" w:eastAsia="fr-BE"/>
              </w:rPr>
              <w:t>validator</w:t>
            </w:r>
            <w:proofErr w:type="spellEnd"/>
            <w:r w:rsidRPr="001036D4">
              <w:rPr>
                <w:rFonts w:ascii="Times New Roman" w:eastAsia="Times New Roman" w:hAnsi="Times New Roman" w:cs="Times New Roman"/>
                <w:sz w:val="21"/>
                <w:szCs w:val="21"/>
                <w:lang w:val="en-GB" w:eastAsia="fr-BE"/>
              </w:rPr>
              <w:t xml:space="preserve"> is assigned to a list of </w:t>
            </w:r>
            <w:proofErr w:type="spellStart"/>
            <w:r w:rsidRPr="001036D4">
              <w:rPr>
                <w:rFonts w:ascii="Times New Roman" w:eastAsia="Times New Roman" w:hAnsi="Times New Roman" w:cs="Times New Roman"/>
                <w:sz w:val="21"/>
                <w:szCs w:val="21"/>
                <w:lang w:val="en-GB" w:eastAsia="fr-BE"/>
              </w:rPr>
              <w:t>taxa</w:t>
            </w:r>
            <w:proofErr w:type="spellEnd"/>
            <w:r w:rsidRPr="001036D4">
              <w:rPr>
                <w:rFonts w:ascii="Times New Roman" w:eastAsia="Times New Roman" w:hAnsi="Times New Roman" w:cs="Times New Roman"/>
                <w:sz w:val="21"/>
                <w:szCs w:val="21"/>
                <w:lang w:val="en-GB" w:eastAsia="fr-BE"/>
              </w:rPr>
              <w:t xml:space="preserve"> </w:t>
            </w:r>
            <w:r w:rsidR="00B14769">
              <w:rPr>
                <w:rFonts w:ascii="Times New Roman" w:eastAsia="Times New Roman" w:hAnsi="Times New Roman" w:cs="Times New Roman"/>
                <w:sz w:val="21"/>
                <w:szCs w:val="21"/>
                <w:lang w:val="en-GB" w:eastAsia="fr-BE"/>
              </w:rPr>
              <w:t xml:space="preserve">of his expertise </w:t>
            </w:r>
            <w:r w:rsidRPr="001036D4">
              <w:rPr>
                <w:rFonts w:ascii="Times New Roman" w:eastAsia="Times New Roman" w:hAnsi="Times New Roman" w:cs="Times New Roman"/>
                <w:sz w:val="21"/>
                <w:szCs w:val="21"/>
                <w:lang w:val="en-GB" w:eastAsia="fr-BE"/>
              </w:rPr>
              <w:t xml:space="preserve">and has access to corresponding records. </w:t>
            </w:r>
            <w:r w:rsidR="00F92657" w:rsidRPr="00F92657">
              <w:rPr>
                <w:rFonts w:ascii="Times New Roman" w:eastAsia="Times New Roman" w:hAnsi="Times New Roman" w:cs="Times New Roman"/>
                <w:sz w:val="21"/>
                <w:szCs w:val="21"/>
                <w:lang w:val="en-GB" w:eastAsia="fr-BE"/>
              </w:rPr>
              <w:t xml:space="preserve">The validation may be based on a document (picture), on rules (credibility of the occurrence, of the observer </w:t>
            </w:r>
            <w:r w:rsidR="00F92657" w:rsidRPr="00F92657">
              <w:rPr>
                <w:rFonts w:ascii="Times New Roman" w:eastAsia="Times New Roman" w:hAnsi="Times New Roman" w:cs="Times New Roman"/>
                <w:sz w:val="21"/>
                <w:szCs w:val="21"/>
                <w:lang w:val="en-GB" w:eastAsia="fr-BE"/>
              </w:rPr>
              <w:lastRenderedPageBreak/>
              <w:t xml:space="preserve">expertise, etc.) or without any document (additional </w:t>
            </w:r>
            <w:proofErr w:type="spellStart"/>
            <w:r w:rsidR="00F92657" w:rsidRPr="00F92657">
              <w:rPr>
                <w:rFonts w:ascii="Times New Roman" w:eastAsia="Times New Roman" w:hAnsi="Times New Roman" w:cs="Times New Roman"/>
                <w:sz w:val="21"/>
                <w:szCs w:val="21"/>
                <w:lang w:val="en-GB" w:eastAsia="fr-BE"/>
              </w:rPr>
              <w:t>informations</w:t>
            </w:r>
            <w:proofErr w:type="spellEnd"/>
            <w:r w:rsidR="00F92657" w:rsidRPr="00F92657">
              <w:rPr>
                <w:rFonts w:ascii="Times New Roman" w:eastAsia="Times New Roman" w:hAnsi="Times New Roman" w:cs="Times New Roman"/>
                <w:sz w:val="21"/>
                <w:szCs w:val="21"/>
                <w:lang w:val="en-GB" w:eastAsia="fr-BE"/>
              </w:rPr>
              <w:t xml:space="preserve"> provided by </w:t>
            </w:r>
            <w:r w:rsidR="005920E2">
              <w:rPr>
                <w:rFonts w:ascii="Times New Roman" w:eastAsia="Times New Roman" w:hAnsi="Times New Roman" w:cs="Times New Roman"/>
                <w:sz w:val="21"/>
                <w:szCs w:val="21"/>
                <w:lang w:val="en-GB" w:eastAsia="fr-BE"/>
              </w:rPr>
              <w:t>t</w:t>
            </w:r>
            <w:r w:rsidR="00F92657" w:rsidRPr="00F92657">
              <w:rPr>
                <w:rFonts w:ascii="Times New Roman" w:eastAsia="Times New Roman" w:hAnsi="Times New Roman" w:cs="Times New Roman"/>
                <w:sz w:val="21"/>
                <w:szCs w:val="21"/>
                <w:lang w:val="en-GB" w:eastAsia="fr-BE"/>
              </w:rPr>
              <w:t>he observer). It is documented by the "DC-</w:t>
            </w:r>
            <w:proofErr w:type="gramStart"/>
            <w:r w:rsidR="00F92657" w:rsidRPr="00F92657">
              <w:rPr>
                <w:rFonts w:ascii="Times New Roman" w:eastAsia="Times New Roman" w:hAnsi="Times New Roman" w:cs="Times New Roman"/>
                <w:sz w:val="21"/>
                <w:szCs w:val="21"/>
                <w:lang w:val="en-GB" w:eastAsia="fr-BE"/>
              </w:rPr>
              <w:t>Term :</w:t>
            </w:r>
            <w:proofErr w:type="gramEnd"/>
            <w:r w:rsidR="00F92657" w:rsidRPr="00F92657">
              <w:rPr>
                <w:rFonts w:ascii="Times New Roman" w:eastAsia="Times New Roman" w:hAnsi="Times New Roman" w:cs="Times New Roman"/>
                <w:sz w:val="21"/>
                <w:szCs w:val="21"/>
                <w:lang w:val="en-GB" w:eastAsia="fr-BE"/>
              </w:rPr>
              <w:t xml:space="preserve"> </w:t>
            </w:r>
            <w:proofErr w:type="spellStart"/>
            <w:r w:rsidR="00F92657" w:rsidRPr="00F92657">
              <w:rPr>
                <w:rFonts w:ascii="Times New Roman" w:eastAsia="Times New Roman" w:hAnsi="Times New Roman" w:cs="Times New Roman"/>
                <w:sz w:val="21"/>
                <w:szCs w:val="21"/>
                <w:lang w:val="en-GB" w:eastAsia="fr-BE"/>
              </w:rPr>
              <w:t>IdentificationVerificationStatus</w:t>
            </w:r>
            <w:proofErr w:type="spellEnd"/>
            <w:r w:rsidR="00F92657" w:rsidRPr="00F92657">
              <w:rPr>
                <w:rFonts w:ascii="Times New Roman" w:eastAsia="Times New Roman" w:hAnsi="Times New Roman" w:cs="Times New Roman"/>
                <w:sz w:val="21"/>
                <w:szCs w:val="21"/>
                <w:lang w:val="en-GB" w:eastAsia="fr-BE"/>
              </w:rPr>
              <w:t xml:space="preserve">". For the purpose of this publication, semi-automatic </w:t>
            </w:r>
            <w:r w:rsidR="000A3606" w:rsidRPr="00F92657">
              <w:rPr>
                <w:rFonts w:ascii="Times New Roman" w:eastAsia="Times New Roman" w:hAnsi="Times New Roman" w:cs="Times New Roman"/>
                <w:sz w:val="21"/>
                <w:szCs w:val="21"/>
                <w:lang w:val="en-GB" w:eastAsia="fr-BE"/>
              </w:rPr>
              <w:t>treatment</w:t>
            </w:r>
            <w:r w:rsidR="00F92657" w:rsidRPr="00F92657">
              <w:rPr>
                <w:rFonts w:ascii="Times New Roman" w:eastAsia="Times New Roman" w:hAnsi="Times New Roman" w:cs="Times New Roman"/>
                <w:sz w:val="21"/>
                <w:szCs w:val="21"/>
                <w:lang w:val="en-GB" w:eastAsia="fr-BE"/>
              </w:rPr>
              <w:t xml:space="preserve"> has been applied to validate all records made by qualified observers. Records subject to this semi-automatic validation are flagged on the "DC-</w:t>
            </w:r>
            <w:proofErr w:type="gramStart"/>
            <w:r w:rsidR="00F92657" w:rsidRPr="00F92657">
              <w:rPr>
                <w:rFonts w:ascii="Times New Roman" w:eastAsia="Times New Roman" w:hAnsi="Times New Roman" w:cs="Times New Roman"/>
                <w:sz w:val="21"/>
                <w:szCs w:val="21"/>
                <w:lang w:val="en-GB" w:eastAsia="fr-BE"/>
              </w:rPr>
              <w:t>Term :</w:t>
            </w:r>
            <w:proofErr w:type="gramEnd"/>
            <w:r w:rsidR="00F92657" w:rsidRPr="00F92657">
              <w:rPr>
                <w:rFonts w:ascii="Times New Roman" w:eastAsia="Times New Roman" w:hAnsi="Times New Roman" w:cs="Times New Roman"/>
                <w:sz w:val="21"/>
                <w:szCs w:val="21"/>
                <w:lang w:val="en-GB" w:eastAsia="fr-BE"/>
              </w:rPr>
              <w:t xml:space="preserve"> </w:t>
            </w:r>
            <w:proofErr w:type="spellStart"/>
            <w:r w:rsidR="00F92657" w:rsidRPr="00F92657">
              <w:rPr>
                <w:rFonts w:ascii="Times New Roman" w:eastAsia="Times New Roman" w:hAnsi="Times New Roman" w:cs="Times New Roman"/>
                <w:sz w:val="21"/>
                <w:szCs w:val="21"/>
                <w:lang w:val="en-GB" w:eastAsia="fr-BE"/>
              </w:rPr>
              <w:t>IdentificationRemarks</w:t>
            </w:r>
            <w:proofErr w:type="spellEnd"/>
            <w:r w:rsidR="00F92657" w:rsidRPr="00F92657">
              <w:rPr>
                <w:rFonts w:ascii="Times New Roman" w:eastAsia="Times New Roman" w:hAnsi="Times New Roman" w:cs="Times New Roman"/>
                <w:sz w:val="21"/>
                <w:szCs w:val="21"/>
                <w:lang w:val="en-GB" w:eastAsia="fr-BE"/>
              </w:rPr>
              <w:t>".</w:t>
            </w:r>
          </w:p>
        </w:tc>
      </w:tr>
    </w:tbl>
    <w:p w:rsidR="00842B85" w:rsidRPr="00842B85" w:rsidRDefault="00842B85" w:rsidP="00842B85">
      <w:pPr>
        <w:shd w:val="clear" w:color="auto" w:fill="FFFFFF"/>
        <w:spacing w:before="300" w:after="300" w:line="240" w:lineRule="auto"/>
        <w:rPr>
          <w:rFonts w:ascii="Arial" w:eastAsia="Times New Roman" w:hAnsi="Arial" w:cs="Arial"/>
          <w:color w:val="666666"/>
          <w:sz w:val="21"/>
          <w:szCs w:val="21"/>
          <w:lang w:eastAsia="fr-BE"/>
        </w:rPr>
      </w:pPr>
      <w:proofErr w:type="spellStart"/>
      <w:r w:rsidRPr="00842B85">
        <w:rPr>
          <w:rFonts w:ascii="Arial" w:eastAsia="Times New Roman" w:hAnsi="Arial" w:cs="Arial"/>
          <w:color w:val="666666"/>
          <w:sz w:val="21"/>
          <w:szCs w:val="21"/>
          <w:lang w:eastAsia="fr-BE"/>
        </w:rPr>
        <w:lastRenderedPageBreak/>
        <w:t>Method</w:t>
      </w:r>
      <w:proofErr w:type="spellEnd"/>
      <w:r w:rsidRPr="00842B85">
        <w:rPr>
          <w:rFonts w:ascii="Arial" w:eastAsia="Times New Roman" w:hAnsi="Arial" w:cs="Arial"/>
          <w:color w:val="666666"/>
          <w:sz w:val="21"/>
          <w:szCs w:val="21"/>
          <w:lang w:eastAsia="fr-BE"/>
        </w:rPr>
        <w:t xml:space="preserve"> </w:t>
      </w:r>
      <w:proofErr w:type="spellStart"/>
      <w:r w:rsidRPr="00842B85">
        <w:rPr>
          <w:rFonts w:ascii="Arial" w:eastAsia="Times New Roman" w:hAnsi="Arial" w:cs="Arial"/>
          <w:color w:val="666666"/>
          <w:sz w:val="21"/>
          <w:szCs w:val="21"/>
          <w:lang w:eastAsia="fr-BE"/>
        </w:rPr>
        <w:t>step</w:t>
      </w:r>
      <w:proofErr w:type="spellEnd"/>
      <w:r w:rsidRPr="00842B85">
        <w:rPr>
          <w:rFonts w:ascii="Arial" w:eastAsia="Times New Roman" w:hAnsi="Arial" w:cs="Arial"/>
          <w:color w:val="666666"/>
          <w:sz w:val="21"/>
          <w:szCs w:val="21"/>
          <w:lang w:eastAsia="fr-BE"/>
        </w:rPr>
        <w:t xml:space="preserve"> description:</w:t>
      </w:r>
    </w:p>
    <w:p w:rsidR="00842B85" w:rsidRPr="001036D4" w:rsidRDefault="00F92657" w:rsidP="00842B85">
      <w:pPr>
        <w:numPr>
          <w:ilvl w:val="0"/>
          <w:numId w:val="1"/>
        </w:numPr>
        <w:shd w:val="clear" w:color="auto" w:fill="FFFFFF"/>
        <w:spacing w:after="0" w:line="240" w:lineRule="auto"/>
        <w:ind w:left="450"/>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Fusion of botanical data sources.</w:t>
      </w:r>
    </w:p>
    <w:p w:rsidR="00842B85" w:rsidRPr="001036D4" w:rsidRDefault="00F92657" w:rsidP="00842B85">
      <w:pPr>
        <w:numPr>
          <w:ilvl w:val="0"/>
          <w:numId w:val="1"/>
        </w:numPr>
        <w:shd w:val="clear" w:color="auto" w:fill="FFFFFF"/>
        <w:spacing w:after="0" w:line="240" w:lineRule="auto"/>
        <w:ind w:left="450"/>
        <w:rPr>
          <w:rFonts w:ascii="Arial" w:eastAsia="Times New Roman" w:hAnsi="Arial" w:cs="Arial"/>
          <w:color w:val="666666"/>
          <w:sz w:val="21"/>
          <w:szCs w:val="21"/>
          <w:lang w:val="en-GB" w:eastAsia="fr-BE"/>
        </w:rPr>
      </w:pPr>
      <w:r w:rsidRPr="00F92657">
        <w:rPr>
          <w:rFonts w:ascii="Arial" w:eastAsia="Times New Roman" w:hAnsi="Arial" w:cs="Arial"/>
          <w:color w:val="666666"/>
          <w:sz w:val="21"/>
          <w:szCs w:val="21"/>
          <w:lang w:val="en-GB" w:eastAsia="fr-BE"/>
        </w:rPr>
        <w:t xml:space="preserve">Comparison &amp; linkage of the different </w:t>
      </w:r>
      <w:proofErr w:type="spellStart"/>
      <w:r w:rsidRPr="00F92657">
        <w:rPr>
          <w:rFonts w:ascii="Arial" w:eastAsia="Times New Roman" w:hAnsi="Arial" w:cs="Arial"/>
          <w:color w:val="666666"/>
          <w:sz w:val="21"/>
          <w:szCs w:val="21"/>
          <w:lang w:val="en-GB" w:eastAsia="fr-BE"/>
        </w:rPr>
        <w:t>taxa</w:t>
      </w:r>
      <w:proofErr w:type="spellEnd"/>
      <w:r w:rsidRPr="00F92657">
        <w:rPr>
          <w:rFonts w:ascii="Arial" w:eastAsia="Times New Roman" w:hAnsi="Arial" w:cs="Arial"/>
          <w:color w:val="666666"/>
          <w:sz w:val="21"/>
          <w:szCs w:val="21"/>
          <w:lang w:val="en-GB" w:eastAsia="fr-BE"/>
        </w:rPr>
        <w:t xml:space="preserve"> with the reference used for exotic species (Verloove, 2018).</w:t>
      </w:r>
    </w:p>
    <w:p w:rsidR="00842B85" w:rsidRPr="00842B85" w:rsidRDefault="00842B85" w:rsidP="00842B85">
      <w:pPr>
        <w:numPr>
          <w:ilvl w:val="0"/>
          <w:numId w:val="1"/>
        </w:numPr>
        <w:shd w:val="clear" w:color="auto" w:fill="FFFFFF"/>
        <w:spacing w:after="0" w:line="240" w:lineRule="auto"/>
        <w:ind w:left="450"/>
        <w:rPr>
          <w:rFonts w:ascii="Arial" w:eastAsia="Times New Roman" w:hAnsi="Arial" w:cs="Arial"/>
          <w:color w:val="666666"/>
          <w:sz w:val="21"/>
          <w:szCs w:val="21"/>
          <w:lang w:eastAsia="fr-BE"/>
        </w:rPr>
      </w:pPr>
      <w:proofErr w:type="spellStart"/>
      <w:r w:rsidRPr="00842B85">
        <w:rPr>
          <w:rFonts w:ascii="Arial" w:eastAsia="Times New Roman" w:hAnsi="Arial" w:cs="Arial"/>
          <w:color w:val="666666"/>
          <w:sz w:val="21"/>
          <w:szCs w:val="21"/>
          <w:lang w:eastAsia="fr-BE"/>
        </w:rPr>
        <w:t>Semi-automatic</w:t>
      </w:r>
      <w:proofErr w:type="spellEnd"/>
      <w:r w:rsidRPr="00842B85">
        <w:rPr>
          <w:rFonts w:ascii="Arial" w:eastAsia="Times New Roman" w:hAnsi="Arial" w:cs="Arial"/>
          <w:color w:val="666666"/>
          <w:sz w:val="21"/>
          <w:szCs w:val="21"/>
          <w:lang w:eastAsia="fr-BE"/>
        </w:rPr>
        <w:t xml:space="preserve"> validation </w:t>
      </w:r>
      <w:proofErr w:type="spellStart"/>
      <w:r w:rsidRPr="00842B85">
        <w:rPr>
          <w:rFonts w:ascii="Arial" w:eastAsia="Times New Roman" w:hAnsi="Arial" w:cs="Arial"/>
          <w:color w:val="666666"/>
          <w:sz w:val="21"/>
          <w:szCs w:val="21"/>
          <w:lang w:eastAsia="fr-BE"/>
        </w:rPr>
        <w:t>based</w:t>
      </w:r>
      <w:proofErr w:type="spellEnd"/>
      <w:r w:rsidRPr="00842B85">
        <w:rPr>
          <w:rFonts w:ascii="Arial" w:eastAsia="Times New Roman" w:hAnsi="Arial" w:cs="Arial"/>
          <w:color w:val="666666"/>
          <w:sz w:val="21"/>
          <w:szCs w:val="21"/>
          <w:lang w:eastAsia="fr-BE"/>
        </w:rPr>
        <w:t xml:space="preserve"> on </w:t>
      </w:r>
      <w:proofErr w:type="spellStart"/>
      <w:r w:rsidRPr="00842B85">
        <w:rPr>
          <w:rFonts w:ascii="Arial" w:eastAsia="Times New Roman" w:hAnsi="Arial" w:cs="Arial"/>
          <w:color w:val="666666"/>
          <w:sz w:val="21"/>
          <w:szCs w:val="21"/>
          <w:lang w:eastAsia="fr-BE"/>
        </w:rPr>
        <w:t>observer's</w:t>
      </w:r>
      <w:proofErr w:type="spellEnd"/>
      <w:r w:rsidRPr="00842B85">
        <w:rPr>
          <w:rFonts w:ascii="Arial" w:eastAsia="Times New Roman" w:hAnsi="Arial" w:cs="Arial"/>
          <w:color w:val="666666"/>
          <w:sz w:val="21"/>
          <w:szCs w:val="21"/>
          <w:lang w:eastAsia="fr-BE"/>
        </w:rPr>
        <w:t xml:space="preserve"> expertise.</w:t>
      </w:r>
    </w:p>
    <w:p w:rsidR="00842B85" w:rsidRPr="00842B85" w:rsidRDefault="00842B85" w:rsidP="00842B85">
      <w:pPr>
        <w:numPr>
          <w:ilvl w:val="0"/>
          <w:numId w:val="1"/>
        </w:numPr>
        <w:shd w:val="clear" w:color="auto" w:fill="FFFFFF"/>
        <w:spacing w:line="240" w:lineRule="auto"/>
        <w:ind w:left="450"/>
        <w:rPr>
          <w:rFonts w:ascii="Arial" w:eastAsia="Times New Roman" w:hAnsi="Arial" w:cs="Arial"/>
          <w:color w:val="666666"/>
          <w:sz w:val="21"/>
          <w:szCs w:val="21"/>
          <w:lang w:eastAsia="fr-BE"/>
        </w:rPr>
      </w:pPr>
      <w:proofErr w:type="spellStart"/>
      <w:r w:rsidRPr="00842B85">
        <w:rPr>
          <w:rFonts w:ascii="Arial" w:eastAsia="Times New Roman" w:hAnsi="Arial" w:cs="Arial"/>
          <w:color w:val="666666"/>
          <w:sz w:val="21"/>
          <w:szCs w:val="21"/>
          <w:lang w:eastAsia="fr-BE"/>
        </w:rPr>
        <w:t>Mapping</w:t>
      </w:r>
      <w:proofErr w:type="spellEnd"/>
      <w:r w:rsidRPr="00842B85">
        <w:rPr>
          <w:rFonts w:ascii="Arial" w:eastAsia="Times New Roman" w:hAnsi="Arial" w:cs="Arial"/>
          <w:color w:val="666666"/>
          <w:sz w:val="21"/>
          <w:szCs w:val="21"/>
          <w:lang w:eastAsia="fr-BE"/>
        </w:rPr>
        <w:t xml:space="preserve"> to Darwin </w:t>
      </w:r>
      <w:proofErr w:type="spellStart"/>
      <w:r w:rsidRPr="00842B85">
        <w:rPr>
          <w:rFonts w:ascii="Arial" w:eastAsia="Times New Roman" w:hAnsi="Arial" w:cs="Arial"/>
          <w:color w:val="666666"/>
          <w:sz w:val="21"/>
          <w:szCs w:val="21"/>
          <w:lang w:eastAsia="fr-BE"/>
        </w:rPr>
        <w:t>Core</w:t>
      </w:r>
      <w:proofErr w:type="spellEnd"/>
      <w:r w:rsidRPr="00842B85">
        <w:rPr>
          <w:rFonts w:ascii="Arial" w:eastAsia="Times New Roman" w:hAnsi="Arial" w:cs="Arial"/>
          <w:color w:val="666666"/>
          <w:sz w:val="21"/>
          <w:szCs w:val="21"/>
          <w:lang w:eastAsia="fr-BE"/>
        </w:rPr>
        <w:t>.</w:t>
      </w:r>
    </w:p>
    <w:p w:rsidR="00842B85" w:rsidRPr="00842B85" w:rsidRDefault="00842B85" w:rsidP="00842B85">
      <w:pPr>
        <w:shd w:val="clear" w:color="auto" w:fill="FFFFFF"/>
        <w:spacing w:after="300" w:line="240" w:lineRule="auto"/>
        <w:outlineLvl w:val="0"/>
        <w:rPr>
          <w:rFonts w:ascii="Arial" w:eastAsia="Times New Roman" w:hAnsi="Arial" w:cs="Arial"/>
          <w:b/>
          <w:bCs/>
          <w:color w:val="008959"/>
          <w:kern w:val="36"/>
          <w:sz w:val="30"/>
          <w:szCs w:val="30"/>
          <w:lang w:eastAsia="fr-BE"/>
        </w:rPr>
      </w:pPr>
      <w:proofErr w:type="spellStart"/>
      <w:r w:rsidRPr="00842B85">
        <w:rPr>
          <w:rFonts w:ascii="Arial" w:eastAsia="Times New Roman" w:hAnsi="Arial" w:cs="Arial"/>
          <w:b/>
          <w:bCs/>
          <w:color w:val="008959"/>
          <w:kern w:val="36"/>
          <w:sz w:val="30"/>
          <w:szCs w:val="30"/>
          <w:lang w:eastAsia="fr-BE"/>
        </w:rPr>
        <w:t>Bibliographic</w:t>
      </w:r>
      <w:proofErr w:type="spellEnd"/>
      <w:r w:rsidRPr="00842B85">
        <w:rPr>
          <w:rFonts w:ascii="Arial" w:eastAsia="Times New Roman" w:hAnsi="Arial" w:cs="Arial"/>
          <w:b/>
          <w:bCs/>
          <w:color w:val="008959"/>
          <w:kern w:val="36"/>
          <w:sz w:val="30"/>
          <w:szCs w:val="30"/>
          <w:lang w:eastAsia="fr-BE"/>
        </w:rPr>
        <w:t xml:space="preserve"> Citations</w:t>
      </w:r>
    </w:p>
    <w:p w:rsidR="00842B85" w:rsidRPr="00842B85" w:rsidRDefault="00F92657" w:rsidP="00842B85">
      <w:pPr>
        <w:numPr>
          <w:ilvl w:val="0"/>
          <w:numId w:val="2"/>
        </w:numPr>
        <w:shd w:val="clear" w:color="auto" w:fill="FFFFFF"/>
        <w:spacing w:after="0" w:line="240" w:lineRule="auto"/>
        <w:ind w:left="450"/>
        <w:rPr>
          <w:rFonts w:ascii="Arial" w:eastAsia="Times New Roman" w:hAnsi="Arial" w:cs="Arial"/>
          <w:color w:val="666666"/>
          <w:sz w:val="21"/>
          <w:szCs w:val="21"/>
          <w:lang w:eastAsia="fr-BE"/>
        </w:rPr>
      </w:pPr>
      <w:r w:rsidRPr="00F92657">
        <w:rPr>
          <w:rFonts w:ascii="Arial" w:eastAsia="Times New Roman" w:hAnsi="Arial" w:cs="Arial"/>
          <w:color w:val="666666"/>
          <w:sz w:val="21"/>
          <w:szCs w:val="21"/>
          <w:lang w:val="en-GB" w:eastAsia="fr-BE"/>
        </w:rPr>
        <w:t xml:space="preserve">Verloove F, Groom Q, </w:t>
      </w:r>
      <w:proofErr w:type="spellStart"/>
      <w:r w:rsidRPr="00F92657">
        <w:rPr>
          <w:rFonts w:ascii="Arial" w:eastAsia="Times New Roman" w:hAnsi="Arial" w:cs="Arial"/>
          <w:color w:val="666666"/>
          <w:sz w:val="21"/>
          <w:szCs w:val="21"/>
          <w:lang w:val="en-GB" w:eastAsia="fr-BE"/>
        </w:rPr>
        <w:t>Brosens</w:t>
      </w:r>
      <w:proofErr w:type="spellEnd"/>
      <w:r w:rsidRPr="00F92657">
        <w:rPr>
          <w:rFonts w:ascii="Arial" w:eastAsia="Times New Roman" w:hAnsi="Arial" w:cs="Arial"/>
          <w:color w:val="666666"/>
          <w:sz w:val="21"/>
          <w:szCs w:val="21"/>
          <w:lang w:val="en-GB" w:eastAsia="fr-BE"/>
        </w:rPr>
        <w:t xml:space="preserve"> D, </w:t>
      </w:r>
      <w:proofErr w:type="spellStart"/>
      <w:r w:rsidRPr="00F92657">
        <w:rPr>
          <w:rFonts w:ascii="Arial" w:eastAsia="Times New Roman" w:hAnsi="Arial" w:cs="Arial"/>
          <w:color w:val="666666"/>
          <w:sz w:val="21"/>
          <w:szCs w:val="21"/>
          <w:lang w:val="en-GB" w:eastAsia="fr-BE"/>
        </w:rPr>
        <w:t>Desmet</w:t>
      </w:r>
      <w:proofErr w:type="spellEnd"/>
      <w:r w:rsidRPr="00F92657">
        <w:rPr>
          <w:rFonts w:ascii="Arial" w:eastAsia="Times New Roman" w:hAnsi="Arial" w:cs="Arial"/>
          <w:color w:val="666666"/>
          <w:sz w:val="21"/>
          <w:szCs w:val="21"/>
          <w:lang w:val="en-GB" w:eastAsia="fr-BE"/>
        </w:rPr>
        <w:t xml:space="preserve"> P, </w:t>
      </w:r>
      <w:proofErr w:type="spellStart"/>
      <w:r w:rsidRPr="00F92657">
        <w:rPr>
          <w:rFonts w:ascii="Arial" w:eastAsia="Times New Roman" w:hAnsi="Arial" w:cs="Arial"/>
          <w:color w:val="666666"/>
          <w:sz w:val="21"/>
          <w:szCs w:val="21"/>
          <w:lang w:val="en-GB" w:eastAsia="fr-BE"/>
        </w:rPr>
        <w:t>Reyserhove</w:t>
      </w:r>
      <w:proofErr w:type="spellEnd"/>
      <w:r w:rsidRPr="00F92657">
        <w:rPr>
          <w:rFonts w:ascii="Arial" w:eastAsia="Times New Roman" w:hAnsi="Arial" w:cs="Arial"/>
          <w:color w:val="666666"/>
          <w:sz w:val="21"/>
          <w:szCs w:val="21"/>
          <w:lang w:val="en-GB" w:eastAsia="fr-BE"/>
        </w:rPr>
        <w:t xml:space="preserve"> L (2018). Manual of the Alien Plants of Belgium. Version 1.6. Botanic Garden </w:t>
      </w:r>
      <w:proofErr w:type="spellStart"/>
      <w:r w:rsidRPr="00F92657">
        <w:rPr>
          <w:rFonts w:ascii="Arial" w:eastAsia="Times New Roman" w:hAnsi="Arial" w:cs="Arial"/>
          <w:color w:val="666666"/>
          <w:sz w:val="21"/>
          <w:szCs w:val="21"/>
          <w:lang w:val="en-GB" w:eastAsia="fr-BE"/>
        </w:rPr>
        <w:t>Meise</w:t>
      </w:r>
      <w:proofErr w:type="spellEnd"/>
      <w:r w:rsidRPr="00F92657">
        <w:rPr>
          <w:rFonts w:ascii="Arial" w:eastAsia="Times New Roman" w:hAnsi="Arial" w:cs="Arial"/>
          <w:color w:val="666666"/>
          <w:sz w:val="21"/>
          <w:szCs w:val="21"/>
          <w:lang w:val="en-GB" w:eastAsia="fr-BE"/>
        </w:rPr>
        <w:t>. Checklist Dataset accessed via GBIF.org on 2018-05-14. </w:t>
      </w:r>
      <w:hyperlink r:id="rId15" w:history="1">
        <w:r w:rsidR="00842B85" w:rsidRPr="00842B85">
          <w:rPr>
            <w:rFonts w:ascii="Arial" w:eastAsia="Times New Roman" w:hAnsi="Arial" w:cs="Arial"/>
            <w:color w:val="008959"/>
            <w:sz w:val="21"/>
            <w:u w:val="single"/>
            <w:lang w:eastAsia="fr-BE"/>
          </w:rPr>
          <w:t>https://doi.org/10.15468/wtda1m</w:t>
        </w:r>
      </w:hyperlink>
    </w:p>
    <w:p w:rsidR="00842B85" w:rsidRPr="00842B85" w:rsidRDefault="00F92657" w:rsidP="00842B85">
      <w:pPr>
        <w:numPr>
          <w:ilvl w:val="0"/>
          <w:numId w:val="2"/>
        </w:numPr>
        <w:shd w:val="clear" w:color="auto" w:fill="FFFFFF"/>
        <w:spacing w:after="0" w:line="240" w:lineRule="auto"/>
        <w:ind w:left="450"/>
        <w:rPr>
          <w:rFonts w:ascii="Arial" w:eastAsia="Times New Roman" w:hAnsi="Arial" w:cs="Arial"/>
          <w:color w:val="666666"/>
          <w:sz w:val="21"/>
          <w:szCs w:val="21"/>
          <w:lang w:eastAsia="fr-BE"/>
        </w:rPr>
      </w:pPr>
      <w:r w:rsidRPr="00F92657">
        <w:rPr>
          <w:rFonts w:ascii="Arial" w:eastAsia="Times New Roman" w:hAnsi="Arial" w:cs="Arial"/>
          <w:color w:val="666666"/>
          <w:sz w:val="21"/>
          <w:szCs w:val="21"/>
          <w:lang w:val="en-GB" w:eastAsia="fr-BE"/>
        </w:rPr>
        <w:t xml:space="preserve">Groom Q, </w:t>
      </w:r>
      <w:proofErr w:type="spellStart"/>
      <w:r w:rsidRPr="00F92657">
        <w:rPr>
          <w:rFonts w:ascii="Arial" w:eastAsia="Times New Roman" w:hAnsi="Arial" w:cs="Arial"/>
          <w:color w:val="666666"/>
          <w:sz w:val="21"/>
          <w:szCs w:val="21"/>
          <w:lang w:val="en-GB" w:eastAsia="fr-BE"/>
        </w:rPr>
        <w:t>Brosens</w:t>
      </w:r>
      <w:proofErr w:type="spellEnd"/>
      <w:r w:rsidRPr="00F92657">
        <w:rPr>
          <w:rFonts w:ascii="Arial" w:eastAsia="Times New Roman" w:hAnsi="Arial" w:cs="Arial"/>
          <w:color w:val="666666"/>
          <w:sz w:val="21"/>
          <w:szCs w:val="21"/>
          <w:lang w:val="en-GB" w:eastAsia="fr-BE"/>
        </w:rPr>
        <w:t xml:space="preserve"> D, Adriaens T, Vanderhoeven S (2017). </w:t>
      </w:r>
      <w:proofErr w:type="spellStart"/>
      <w:r w:rsidR="00842B85" w:rsidRPr="00842B85">
        <w:rPr>
          <w:rFonts w:ascii="Arial" w:eastAsia="Times New Roman" w:hAnsi="Arial" w:cs="Arial"/>
          <w:color w:val="666666"/>
          <w:sz w:val="21"/>
          <w:szCs w:val="21"/>
          <w:lang w:eastAsia="fr-BE"/>
        </w:rPr>
        <w:t>TrIAS</w:t>
      </w:r>
      <w:proofErr w:type="spellEnd"/>
      <w:r w:rsidR="00842B85" w:rsidRPr="00842B85">
        <w:rPr>
          <w:rFonts w:ascii="Arial" w:eastAsia="Times New Roman" w:hAnsi="Arial" w:cs="Arial"/>
          <w:color w:val="666666"/>
          <w:sz w:val="21"/>
          <w:szCs w:val="21"/>
          <w:lang w:eastAsia="fr-BE"/>
        </w:rPr>
        <w:t xml:space="preserve"> Data Management Plan. Version 1.2.</w:t>
      </w:r>
    </w:p>
    <w:p w:rsidR="00842B85" w:rsidRPr="00842B85" w:rsidRDefault="00F92657" w:rsidP="00842B85">
      <w:pPr>
        <w:numPr>
          <w:ilvl w:val="0"/>
          <w:numId w:val="2"/>
        </w:numPr>
        <w:shd w:val="clear" w:color="auto" w:fill="FFFFFF"/>
        <w:spacing w:after="0" w:line="240" w:lineRule="auto"/>
        <w:ind w:left="450"/>
        <w:rPr>
          <w:rFonts w:ascii="Arial" w:eastAsia="Times New Roman" w:hAnsi="Arial" w:cs="Arial"/>
          <w:color w:val="666666"/>
          <w:sz w:val="21"/>
          <w:szCs w:val="21"/>
          <w:lang w:eastAsia="fr-BE"/>
        </w:rPr>
      </w:pPr>
      <w:r w:rsidRPr="00F92657">
        <w:rPr>
          <w:rFonts w:ascii="Arial" w:eastAsia="Times New Roman" w:hAnsi="Arial" w:cs="Arial"/>
          <w:color w:val="666666"/>
          <w:sz w:val="21"/>
          <w:szCs w:val="21"/>
          <w:lang w:val="en-GB" w:eastAsia="fr-BE"/>
        </w:rPr>
        <w:t xml:space="preserve">Vanderhoeven S, Adriaens T, </w:t>
      </w:r>
      <w:proofErr w:type="spellStart"/>
      <w:r w:rsidRPr="00F92657">
        <w:rPr>
          <w:rFonts w:ascii="Arial" w:eastAsia="Times New Roman" w:hAnsi="Arial" w:cs="Arial"/>
          <w:color w:val="666666"/>
          <w:sz w:val="21"/>
          <w:szCs w:val="21"/>
          <w:lang w:val="en-GB" w:eastAsia="fr-BE"/>
        </w:rPr>
        <w:t>Desmet</w:t>
      </w:r>
      <w:proofErr w:type="spellEnd"/>
      <w:r w:rsidRPr="00F92657">
        <w:rPr>
          <w:rFonts w:ascii="Arial" w:eastAsia="Times New Roman" w:hAnsi="Arial" w:cs="Arial"/>
          <w:color w:val="666666"/>
          <w:sz w:val="21"/>
          <w:szCs w:val="21"/>
          <w:lang w:val="en-GB" w:eastAsia="fr-BE"/>
        </w:rPr>
        <w:t xml:space="preserve"> P, </w:t>
      </w:r>
      <w:proofErr w:type="spellStart"/>
      <w:r w:rsidRPr="00F92657">
        <w:rPr>
          <w:rFonts w:ascii="Arial" w:eastAsia="Times New Roman" w:hAnsi="Arial" w:cs="Arial"/>
          <w:color w:val="666666"/>
          <w:sz w:val="21"/>
          <w:szCs w:val="21"/>
          <w:lang w:val="en-GB" w:eastAsia="fr-BE"/>
        </w:rPr>
        <w:t>Strubbe</w:t>
      </w:r>
      <w:proofErr w:type="spellEnd"/>
      <w:r w:rsidRPr="00F92657">
        <w:rPr>
          <w:rFonts w:ascii="Arial" w:eastAsia="Times New Roman" w:hAnsi="Arial" w:cs="Arial"/>
          <w:color w:val="666666"/>
          <w:sz w:val="21"/>
          <w:szCs w:val="21"/>
          <w:lang w:val="en-GB" w:eastAsia="fr-BE"/>
        </w:rPr>
        <w:t xml:space="preserve"> D, </w:t>
      </w:r>
      <w:proofErr w:type="spellStart"/>
      <w:r w:rsidRPr="00F92657">
        <w:rPr>
          <w:rFonts w:ascii="Arial" w:eastAsia="Times New Roman" w:hAnsi="Arial" w:cs="Arial"/>
          <w:color w:val="666666"/>
          <w:sz w:val="21"/>
          <w:szCs w:val="21"/>
          <w:lang w:val="en-GB" w:eastAsia="fr-BE"/>
        </w:rPr>
        <w:t>Backeljau</w:t>
      </w:r>
      <w:proofErr w:type="spellEnd"/>
      <w:r w:rsidRPr="00F92657">
        <w:rPr>
          <w:rFonts w:ascii="Arial" w:eastAsia="Times New Roman" w:hAnsi="Arial" w:cs="Arial"/>
          <w:color w:val="666666"/>
          <w:sz w:val="21"/>
          <w:szCs w:val="21"/>
          <w:lang w:val="en-GB" w:eastAsia="fr-BE"/>
        </w:rPr>
        <w:t xml:space="preserve"> T, Barbier Y, </w:t>
      </w:r>
      <w:proofErr w:type="spellStart"/>
      <w:r w:rsidRPr="00F92657">
        <w:rPr>
          <w:rFonts w:ascii="Arial" w:eastAsia="Times New Roman" w:hAnsi="Arial" w:cs="Arial"/>
          <w:color w:val="666666"/>
          <w:sz w:val="21"/>
          <w:szCs w:val="21"/>
          <w:lang w:val="en-GB" w:eastAsia="fr-BE"/>
        </w:rPr>
        <w:t>Brosens</w:t>
      </w:r>
      <w:proofErr w:type="spellEnd"/>
      <w:r w:rsidRPr="00F92657">
        <w:rPr>
          <w:rFonts w:ascii="Arial" w:eastAsia="Times New Roman" w:hAnsi="Arial" w:cs="Arial"/>
          <w:color w:val="666666"/>
          <w:sz w:val="21"/>
          <w:szCs w:val="21"/>
          <w:lang w:val="en-GB" w:eastAsia="fr-BE"/>
        </w:rPr>
        <w:t xml:space="preserve"> D, Cigar J, </w:t>
      </w:r>
      <w:proofErr w:type="spellStart"/>
      <w:r w:rsidRPr="00F92657">
        <w:rPr>
          <w:rFonts w:ascii="Arial" w:eastAsia="Times New Roman" w:hAnsi="Arial" w:cs="Arial"/>
          <w:color w:val="666666"/>
          <w:sz w:val="21"/>
          <w:szCs w:val="21"/>
          <w:lang w:val="en-GB" w:eastAsia="fr-BE"/>
        </w:rPr>
        <w:t>Coupremanne</w:t>
      </w:r>
      <w:proofErr w:type="spellEnd"/>
      <w:r w:rsidRPr="00F92657">
        <w:rPr>
          <w:rFonts w:ascii="Arial" w:eastAsia="Times New Roman" w:hAnsi="Arial" w:cs="Arial"/>
          <w:color w:val="666666"/>
          <w:sz w:val="21"/>
          <w:szCs w:val="21"/>
          <w:lang w:val="en-GB" w:eastAsia="fr-BE"/>
        </w:rPr>
        <w:t xml:space="preserve"> M, De </w:t>
      </w:r>
      <w:proofErr w:type="spellStart"/>
      <w:r w:rsidRPr="00F92657">
        <w:rPr>
          <w:rFonts w:ascii="Arial" w:eastAsia="Times New Roman" w:hAnsi="Arial" w:cs="Arial"/>
          <w:color w:val="666666"/>
          <w:sz w:val="21"/>
          <w:szCs w:val="21"/>
          <w:lang w:val="en-GB" w:eastAsia="fr-BE"/>
        </w:rPr>
        <w:t>Troch</w:t>
      </w:r>
      <w:proofErr w:type="spellEnd"/>
      <w:r w:rsidRPr="00F92657">
        <w:rPr>
          <w:rFonts w:ascii="Arial" w:eastAsia="Times New Roman" w:hAnsi="Arial" w:cs="Arial"/>
          <w:color w:val="666666"/>
          <w:sz w:val="21"/>
          <w:szCs w:val="21"/>
          <w:lang w:val="en-GB" w:eastAsia="fr-BE"/>
        </w:rPr>
        <w:t xml:space="preserve"> R, </w:t>
      </w:r>
      <w:proofErr w:type="spellStart"/>
      <w:r w:rsidRPr="00F92657">
        <w:rPr>
          <w:rFonts w:ascii="Arial" w:eastAsia="Times New Roman" w:hAnsi="Arial" w:cs="Arial"/>
          <w:color w:val="666666"/>
          <w:sz w:val="21"/>
          <w:szCs w:val="21"/>
          <w:lang w:val="en-GB" w:eastAsia="fr-BE"/>
        </w:rPr>
        <w:t>Eggermont</w:t>
      </w:r>
      <w:proofErr w:type="spellEnd"/>
      <w:r w:rsidRPr="00F92657">
        <w:rPr>
          <w:rFonts w:ascii="Arial" w:eastAsia="Times New Roman" w:hAnsi="Arial" w:cs="Arial"/>
          <w:color w:val="666666"/>
          <w:sz w:val="21"/>
          <w:szCs w:val="21"/>
          <w:lang w:val="en-GB" w:eastAsia="fr-BE"/>
        </w:rPr>
        <w:t xml:space="preserve"> H, </w:t>
      </w:r>
      <w:proofErr w:type="spellStart"/>
      <w:r w:rsidRPr="00F92657">
        <w:rPr>
          <w:rFonts w:ascii="Arial" w:eastAsia="Times New Roman" w:hAnsi="Arial" w:cs="Arial"/>
          <w:color w:val="666666"/>
          <w:sz w:val="21"/>
          <w:szCs w:val="21"/>
          <w:lang w:val="en-GB" w:eastAsia="fr-BE"/>
        </w:rPr>
        <w:t>Heughebaert</w:t>
      </w:r>
      <w:proofErr w:type="spellEnd"/>
      <w:r w:rsidRPr="00F92657">
        <w:rPr>
          <w:rFonts w:ascii="Arial" w:eastAsia="Times New Roman" w:hAnsi="Arial" w:cs="Arial"/>
          <w:color w:val="666666"/>
          <w:sz w:val="21"/>
          <w:szCs w:val="21"/>
          <w:lang w:val="en-GB" w:eastAsia="fr-BE"/>
        </w:rPr>
        <w:t xml:space="preserve"> A, </w:t>
      </w:r>
      <w:proofErr w:type="spellStart"/>
      <w:r w:rsidRPr="00F92657">
        <w:rPr>
          <w:rFonts w:ascii="Arial" w:eastAsia="Times New Roman" w:hAnsi="Arial" w:cs="Arial"/>
          <w:color w:val="666666"/>
          <w:sz w:val="21"/>
          <w:szCs w:val="21"/>
          <w:lang w:val="en-GB" w:eastAsia="fr-BE"/>
        </w:rPr>
        <w:t>Hostens</w:t>
      </w:r>
      <w:proofErr w:type="spellEnd"/>
      <w:r w:rsidRPr="00F92657">
        <w:rPr>
          <w:rFonts w:ascii="Arial" w:eastAsia="Times New Roman" w:hAnsi="Arial" w:cs="Arial"/>
          <w:color w:val="666666"/>
          <w:sz w:val="21"/>
          <w:szCs w:val="21"/>
          <w:lang w:val="en-GB" w:eastAsia="fr-BE"/>
        </w:rPr>
        <w:t xml:space="preserve"> K, </w:t>
      </w:r>
      <w:proofErr w:type="spellStart"/>
      <w:r w:rsidRPr="00F92657">
        <w:rPr>
          <w:rFonts w:ascii="Arial" w:eastAsia="Times New Roman" w:hAnsi="Arial" w:cs="Arial"/>
          <w:color w:val="666666"/>
          <w:sz w:val="21"/>
          <w:szCs w:val="21"/>
          <w:lang w:val="en-GB" w:eastAsia="fr-BE"/>
        </w:rPr>
        <w:t>Huybrechts</w:t>
      </w:r>
      <w:proofErr w:type="spellEnd"/>
      <w:r w:rsidRPr="00F92657">
        <w:rPr>
          <w:rFonts w:ascii="Arial" w:eastAsia="Times New Roman" w:hAnsi="Arial" w:cs="Arial"/>
          <w:color w:val="666666"/>
          <w:sz w:val="21"/>
          <w:szCs w:val="21"/>
          <w:lang w:val="en-GB" w:eastAsia="fr-BE"/>
        </w:rPr>
        <w:t xml:space="preserve"> P, Jacquemart A, Lens L, Monty A, Paquet J, Prévot C, Robertson T, </w:t>
      </w:r>
      <w:proofErr w:type="spellStart"/>
      <w:r w:rsidRPr="00F92657">
        <w:rPr>
          <w:rFonts w:ascii="Arial" w:eastAsia="Times New Roman" w:hAnsi="Arial" w:cs="Arial"/>
          <w:color w:val="666666"/>
          <w:sz w:val="21"/>
          <w:szCs w:val="21"/>
          <w:lang w:val="en-GB" w:eastAsia="fr-BE"/>
        </w:rPr>
        <w:t>Termonia</w:t>
      </w:r>
      <w:proofErr w:type="spellEnd"/>
      <w:r w:rsidRPr="00F92657">
        <w:rPr>
          <w:rFonts w:ascii="Arial" w:eastAsia="Times New Roman" w:hAnsi="Arial" w:cs="Arial"/>
          <w:color w:val="666666"/>
          <w:sz w:val="21"/>
          <w:szCs w:val="21"/>
          <w:lang w:val="en-GB" w:eastAsia="fr-BE"/>
        </w:rPr>
        <w:t xml:space="preserve"> P, Van De </w:t>
      </w:r>
      <w:proofErr w:type="spellStart"/>
      <w:r w:rsidRPr="00F92657">
        <w:rPr>
          <w:rFonts w:ascii="Arial" w:eastAsia="Times New Roman" w:hAnsi="Arial" w:cs="Arial"/>
          <w:color w:val="666666"/>
          <w:sz w:val="21"/>
          <w:szCs w:val="21"/>
          <w:lang w:val="en-GB" w:eastAsia="fr-BE"/>
        </w:rPr>
        <w:t>Kerchove</w:t>
      </w:r>
      <w:proofErr w:type="spellEnd"/>
      <w:r w:rsidRPr="00F92657">
        <w:rPr>
          <w:rFonts w:ascii="Arial" w:eastAsia="Times New Roman" w:hAnsi="Arial" w:cs="Arial"/>
          <w:color w:val="666666"/>
          <w:sz w:val="21"/>
          <w:szCs w:val="21"/>
          <w:lang w:val="en-GB" w:eastAsia="fr-BE"/>
        </w:rPr>
        <w:t xml:space="preserve"> R, Van Hoey G, Van </w:t>
      </w:r>
      <w:proofErr w:type="spellStart"/>
      <w:r w:rsidRPr="00F92657">
        <w:rPr>
          <w:rFonts w:ascii="Arial" w:eastAsia="Times New Roman" w:hAnsi="Arial" w:cs="Arial"/>
          <w:color w:val="666666"/>
          <w:sz w:val="21"/>
          <w:szCs w:val="21"/>
          <w:lang w:val="en-GB" w:eastAsia="fr-BE"/>
        </w:rPr>
        <w:t>Schaeybroeck</w:t>
      </w:r>
      <w:proofErr w:type="spellEnd"/>
      <w:r w:rsidRPr="00F92657">
        <w:rPr>
          <w:rFonts w:ascii="Arial" w:eastAsia="Times New Roman" w:hAnsi="Arial" w:cs="Arial"/>
          <w:color w:val="666666"/>
          <w:sz w:val="21"/>
          <w:szCs w:val="21"/>
          <w:lang w:val="en-GB" w:eastAsia="fr-BE"/>
        </w:rPr>
        <w:t xml:space="preserve"> B, </w:t>
      </w:r>
      <w:proofErr w:type="spellStart"/>
      <w:r w:rsidRPr="00F92657">
        <w:rPr>
          <w:rFonts w:ascii="Arial" w:eastAsia="Times New Roman" w:hAnsi="Arial" w:cs="Arial"/>
          <w:color w:val="666666"/>
          <w:sz w:val="21"/>
          <w:szCs w:val="21"/>
          <w:lang w:val="en-GB" w:eastAsia="fr-BE"/>
        </w:rPr>
        <w:t>Vercayie</w:t>
      </w:r>
      <w:proofErr w:type="spellEnd"/>
      <w:r w:rsidRPr="00F92657">
        <w:rPr>
          <w:rFonts w:ascii="Arial" w:eastAsia="Times New Roman" w:hAnsi="Arial" w:cs="Arial"/>
          <w:color w:val="666666"/>
          <w:sz w:val="21"/>
          <w:szCs w:val="21"/>
          <w:lang w:val="en-GB" w:eastAsia="fr-BE"/>
        </w:rPr>
        <w:t xml:space="preserve"> D, </w:t>
      </w:r>
      <w:proofErr w:type="spellStart"/>
      <w:r w:rsidRPr="00F92657">
        <w:rPr>
          <w:rFonts w:ascii="Arial" w:eastAsia="Times New Roman" w:hAnsi="Arial" w:cs="Arial"/>
          <w:color w:val="666666"/>
          <w:sz w:val="21"/>
          <w:szCs w:val="21"/>
          <w:lang w:val="en-GB" w:eastAsia="fr-BE"/>
        </w:rPr>
        <w:t>Verleye</w:t>
      </w:r>
      <w:proofErr w:type="spellEnd"/>
      <w:r w:rsidRPr="00F92657">
        <w:rPr>
          <w:rFonts w:ascii="Arial" w:eastAsia="Times New Roman" w:hAnsi="Arial" w:cs="Arial"/>
          <w:color w:val="666666"/>
          <w:sz w:val="21"/>
          <w:szCs w:val="21"/>
          <w:lang w:val="en-GB" w:eastAsia="fr-BE"/>
        </w:rPr>
        <w:t xml:space="preserve"> T, </w:t>
      </w:r>
      <w:proofErr w:type="spellStart"/>
      <w:r w:rsidRPr="00F92657">
        <w:rPr>
          <w:rFonts w:ascii="Arial" w:eastAsia="Times New Roman" w:hAnsi="Arial" w:cs="Arial"/>
          <w:color w:val="666666"/>
          <w:sz w:val="21"/>
          <w:szCs w:val="21"/>
          <w:lang w:val="en-GB" w:eastAsia="fr-BE"/>
        </w:rPr>
        <w:t>Welby</w:t>
      </w:r>
      <w:proofErr w:type="spellEnd"/>
      <w:r w:rsidRPr="00F92657">
        <w:rPr>
          <w:rFonts w:ascii="Arial" w:eastAsia="Times New Roman" w:hAnsi="Arial" w:cs="Arial"/>
          <w:color w:val="666666"/>
          <w:sz w:val="21"/>
          <w:szCs w:val="21"/>
          <w:lang w:val="en-GB" w:eastAsia="fr-BE"/>
        </w:rPr>
        <w:t xml:space="preserve"> S, Groom Q (2017) Tracking Invasive Alien Species (</w:t>
      </w:r>
      <w:proofErr w:type="spellStart"/>
      <w:r w:rsidRPr="00F92657">
        <w:rPr>
          <w:rFonts w:ascii="Arial" w:eastAsia="Times New Roman" w:hAnsi="Arial" w:cs="Arial"/>
          <w:color w:val="666666"/>
          <w:sz w:val="21"/>
          <w:szCs w:val="21"/>
          <w:lang w:val="en-GB" w:eastAsia="fr-BE"/>
        </w:rPr>
        <w:t>TrIAS</w:t>
      </w:r>
      <w:proofErr w:type="spellEnd"/>
      <w:r w:rsidRPr="00F92657">
        <w:rPr>
          <w:rFonts w:ascii="Arial" w:eastAsia="Times New Roman" w:hAnsi="Arial" w:cs="Arial"/>
          <w:color w:val="666666"/>
          <w:sz w:val="21"/>
          <w:szCs w:val="21"/>
          <w:lang w:val="en-GB" w:eastAsia="fr-BE"/>
        </w:rPr>
        <w:t xml:space="preserve">): Building a data-driven framework to inform policy. </w:t>
      </w:r>
      <w:proofErr w:type="spellStart"/>
      <w:r w:rsidR="00842B85" w:rsidRPr="00842B85">
        <w:rPr>
          <w:rFonts w:ascii="Arial" w:eastAsia="Times New Roman" w:hAnsi="Arial" w:cs="Arial"/>
          <w:color w:val="666666"/>
          <w:sz w:val="21"/>
          <w:szCs w:val="21"/>
          <w:lang w:eastAsia="fr-BE"/>
        </w:rPr>
        <w:t>Research</w:t>
      </w:r>
      <w:proofErr w:type="spellEnd"/>
      <w:r w:rsidR="00842B85" w:rsidRPr="00842B85">
        <w:rPr>
          <w:rFonts w:ascii="Arial" w:eastAsia="Times New Roman" w:hAnsi="Arial" w:cs="Arial"/>
          <w:color w:val="666666"/>
          <w:sz w:val="21"/>
          <w:szCs w:val="21"/>
          <w:lang w:eastAsia="fr-BE"/>
        </w:rPr>
        <w:t xml:space="preserve"> </w:t>
      </w:r>
      <w:proofErr w:type="spellStart"/>
      <w:r w:rsidR="00842B85" w:rsidRPr="00842B85">
        <w:rPr>
          <w:rFonts w:ascii="Arial" w:eastAsia="Times New Roman" w:hAnsi="Arial" w:cs="Arial"/>
          <w:color w:val="666666"/>
          <w:sz w:val="21"/>
          <w:szCs w:val="21"/>
          <w:lang w:eastAsia="fr-BE"/>
        </w:rPr>
        <w:t>Ideas</w:t>
      </w:r>
      <w:proofErr w:type="spellEnd"/>
      <w:r w:rsidR="00842B85" w:rsidRPr="00842B85">
        <w:rPr>
          <w:rFonts w:ascii="Arial" w:eastAsia="Times New Roman" w:hAnsi="Arial" w:cs="Arial"/>
          <w:color w:val="666666"/>
          <w:sz w:val="21"/>
          <w:szCs w:val="21"/>
          <w:lang w:eastAsia="fr-BE"/>
        </w:rPr>
        <w:t xml:space="preserve"> and </w:t>
      </w:r>
      <w:proofErr w:type="spellStart"/>
      <w:r w:rsidR="00842B85" w:rsidRPr="00842B85">
        <w:rPr>
          <w:rFonts w:ascii="Arial" w:eastAsia="Times New Roman" w:hAnsi="Arial" w:cs="Arial"/>
          <w:color w:val="666666"/>
          <w:sz w:val="21"/>
          <w:szCs w:val="21"/>
          <w:lang w:eastAsia="fr-BE"/>
        </w:rPr>
        <w:t>outcomes</w:t>
      </w:r>
      <w:proofErr w:type="spellEnd"/>
      <w:r w:rsidR="00842B85" w:rsidRPr="00842B85">
        <w:rPr>
          <w:rFonts w:ascii="Arial" w:eastAsia="Times New Roman" w:hAnsi="Arial" w:cs="Arial"/>
          <w:color w:val="666666"/>
          <w:sz w:val="21"/>
          <w:szCs w:val="21"/>
          <w:lang w:eastAsia="fr-BE"/>
        </w:rPr>
        <w:t xml:space="preserve"> 3: e13414. </w:t>
      </w:r>
      <w:hyperlink r:id="rId16" w:history="1">
        <w:r w:rsidR="00842B85" w:rsidRPr="00842B85">
          <w:rPr>
            <w:rFonts w:ascii="Arial" w:eastAsia="Times New Roman" w:hAnsi="Arial" w:cs="Arial"/>
            <w:color w:val="008959"/>
            <w:sz w:val="21"/>
            <w:u w:val="single"/>
            <w:lang w:eastAsia="fr-BE"/>
          </w:rPr>
          <w:t>https://doi.org/10.3897/rio.3.e13414</w:t>
        </w:r>
      </w:hyperlink>
    </w:p>
    <w:p w:rsidR="00842B85" w:rsidRPr="001036D4" w:rsidRDefault="00842B85" w:rsidP="00842B85">
      <w:pPr>
        <w:numPr>
          <w:ilvl w:val="0"/>
          <w:numId w:val="2"/>
        </w:numPr>
        <w:shd w:val="clear" w:color="auto" w:fill="FFFFFF"/>
        <w:spacing w:line="240" w:lineRule="auto"/>
        <w:ind w:left="450"/>
        <w:rPr>
          <w:rFonts w:ascii="Arial" w:eastAsia="Times New Roman" w:hAnsi="Arial" w:cs="Arial"/>
          <w:color w:val="666666"/>
          <w:sz w:val="21"/>
          <w:szCs w:val="21"/>
          <w:lang w:val="en-GB" w:eastAsia="fr-BE"/>
        </w:rPr>
      </w:pPr>
      <w:r w:rsidRPr="001036D4">
        <w:rPr>
          <w:rFonts w:ascii="Arial" w:eastAsia="Times New Roman" w:hAnsi="Arial" w:cs="Arial"/>
          <w:color w:val="666666"/>
          <w:sz w:val="21"/>
          <w:szCs w:val="21"/>
          <w:lang w:val="en-GB" w:eastAsia="fr-BE"/>
        </w:rPr>
        <w:t xml:space="preserve">Groom, Q. J., </w:t>
      </w:r>
      <w:proofErr w:type="spellStart"/>
      <w:r w:rsidRPr="001036D4">
        <w:rPr>
          <w:rFonts w:ascii="Arial" w:eastAsia="Times New Roman" w:hAnsi="Arial" w:cs="Arial"/>
          <w:color w:val="666666"/>
          <w:sz w:val="21"/>
          <w:szCs w:val="21"/>
          <w:lang w:val="en-GB" w:eastAsia="fr-BE"/>
        </w:rPr>
        <w:t>Desmet</w:t>
      </w:r>
      <w:proofErr w:type="spellEnd"/>
      <w:r w:rsidRPr="001036D4">
        <w:rPr>
          <w:rFonts w:ascii="Arial" w:eastAsia="Times New Roman" w:hAnsi="Arial" w:cs="Arial"/>
          <w:color w:val="666666"/>
          <w:sz w:val="21"/>
          <w:szCs w:val="21"/>
          <w:lang w:val="en-GB" w:eastAsia="fr-BE"/>
        </w:rPr>
        <w:t>, P., Vanderhoeven, S.</w:t>
      </w:r>
      <w:r w:rsidR="008B7961">
        <w:rPr>
          <w:rFonts w:ascii="Arial" w:eastAsia="Times New Roman" w:hAnsi="Arial" w:cs="Arial"/>
          <w:color w:val="666666"/>
          <w:sz w:val="21"/>
          <w:szCs w:val="21"/>
          <w:lang w:val="en-GB" w:eastAsia="fr-BE"/>
        </w:rPr>
        <w:t xml:space="preserve"> </w:t>
      </w:r>
      <w:r w:rsidRPr="001036D4">
        <w:rPr>
          <w:rFonts w:ascii="Arial" w:eastAsia="Times New Roman" w:hAnsi="Arial" w:cs="Arial"/>
          <w:color w:val="666666"/>
          <w:sz w:val="21"/>
          <w:szCs w:val="21"/>
          <w:lang w:val="en-GB" w:eastAsia="fr-BE"/>
        </w:rPr>
        <w:t>and Adriaens, T. The importance of open data for invasive alien species research,</w:t>
      </w:r>
      <w:r w:rsidR="005920E2">
        <w:rPr>
          <w:rFonts w:ascii="Arial" w:eastAsia="Times New Roman" w:hAnsi="Arial" w:cs="Arial"/>
          <w:color w:val="666666"/>
          <w:sz w:val="21"/>
          <w:szCs w:val="21"/>
          <w:lang w:val="en-GB" w:eastAsia="fr-BE"/>
        </w:rPr>
        <w:t xml:space="preserve"> </w:t>
      </w:r>
      <w:r w:rsidRPr="001036D4">
        <w:rPr>
          <w:rFonts w:ascii="Arial" w:eastAsia="Times New Roman" w:hAnsi="Arial" w:cs="Arial"/>
          <w:color w:val="666666"/>
          <w:sz w:val="21"/>
          <w:szCs w:val="21"/>
          <w:lang w:val="en-GB" w:eastAsia="fr-BE"/>
        </w:rPr>
        <w:t>policy and management.</w:t>
      </w:r>
      <w:r w:rsidR="008B7961">
        <w:rPr>
          <w:rFonts w:ascii="Arial" w:eastAsia="Times New Roman" w:hAnsi="Arial" w:cs="Arial"/>
          <w:color w:val="666666"/>
          <w:sz w:val="21"/>
          <w:szCs w:val="21"/>
          <w:lang w:val="en-GB" w:eastAsia="fr-BE"/>
        </w:rPr>
        <w:t xml:space="preserve"> </w:t>
      </w:r>
      <w:r w:rsidRPr="001036D4">
        <w:rPr>
          <w:rFonts w:ascii="Arial" w:eastAsia="Times New Roman" w:hAnsi="Arial" w:cs="Arial"/>
          <w:color w:val="666666"/>
          <w:sz w:val="21"/>
          <w:szCs w:val="21"/>
          <w:lang w:val="en-GB" w:eastAsia="fr-BE"/>
        </w:rPr>
        <w:t>Management of Biological Invasions 6, 2</w:t>
      </w:r>
      <w:r w:rsidR="005920E2">
        <w:rPr>
          <w:rFonts w:ascii="Arial" w:eastAsia="Times New Roman" w:hAnsi="Arial" w:cs="Arial"/>
          <w:color w:val="666666"/>
          <w:sz w:val="21"/>
          <w:szCs w:val="21"/>
          <w:lang w:val="en-GB" w:eastAsia="fr-BE"/>
        </w:rPr>
        <w:t xml:space="preserve"> </w:t>
      </w:r>
      <w:r w:rsidRPr="001036D4">
        <w:rPr>
          <w:rFonts w:ascii="Arial" w:eastAsia="Times New Roman" w:hAnsi="Arial" w:cs="Arial"/>
          <w:color w:val="666666"/>
          <w:sz w:val="21"/>
          <w:szCs w:val="21"/>
          <w:lang w:val="en-GB" w:eastAsia="fr-BE"/>
        </w:rPr>
        <w:t xml:space="preserve">(2015), 119–125 </w:t>
      </w:r>
      <w:proofErr w:type="spellStart"/>
      <w:r w:rsidRPr="001036D4">
        <w:rPr>
          <w:rFonts w:ascii="Arial" w:eastAsia="Times New Roman" w:hAnsi="Arial" w:cs="Arial"/>
          <w:color w:val="666666"/>
          <w:sz w:val="21"/>
          <w:szCs w:val="21"/>
          <w:lang w:val="en-GB" w:eastAsia="fr-BE"/>
        </w:rPr>
        <w:t>doi</w:t>
      </w:r>
      <w:proofErr w:type="spellEnd"/>
      <w:r w:rsidRPr="001036D4">
        <w:rPr>
          <w:rFonts w:ascii="Arial" w:eastAsia="Times New Roman" w:hAnsi="Arial" w:cs="Arial"/>
          <w:color w:val="666666"/>
          <w:sz w:val="21"/>
          <w:szCs w:val="21"/>
          <w:lang w:val="en-GB" w:eastAsia="fr-BE"/>
        </w:rPr>
        <w:t>: </w:t>
      </w:r>
      <w:hyperlink r:id="rId17" w:history="1">
        <w:r w:rsidRPr="001036D4">
          <w:rPr>
            <w:rFonts w:ascii="Arial" w:eastAsia="Times New Roman" w:hAnsi="Arial" w:cs="Arial"/>
            <w:color w:val="008959"/>
            <w:sz w:val="21"/>
            <w:u w:val="single"/>
            <w:lang w:val="en-GB" w:eastAsia="fr-BE"/>
          </w:rPr>
          <w:t>http://dx.doi.org/10.3391/mbi.2015.6.2.02</w:t>
        </w:r>
      </w:hyperlink>
    </w:p>
    <w:p w:rsidR="00842B85" w:rsidRPr="00842B85" w:rsidRDefault="00842B85" w:rsidP="00842B85">
      <w:pPr>
        <w:shd w:val="clear" w:color="auto" w:fill="FFFFFF"/>
        <w:spacing w:line="240" w:lineRule="auto"/>
        <w:outlineLvl w:val="0"/>
        <w:rPr>
          <w:rFonts w:ascii="Arial" w:eastAsia="Times New Roman" w:hAnsi="Arial" w:cs="Arial"/>
          <w:b/>
          <w:bCs/>
          <w:color w:val="008959"/>
          <w:kern w:val="36"/>
          <w:sz w:val="30"/>
          <w:szCs w:val="30"/>
          <w:lang w:eastAsia="fr-BE"/>
        </w:rPr>
      </w:pPr>
      <w:proofErr w:type="spellStart"/>
      <w:r w:rsidRPr="00842B85">
        <w:rPr>
          <w:rFonts w:ascii="Arial" w:eastAsia="Times New Roman" w:hAnsi="Arial" w:cs="Arial"/>
          <w:b/>
          <w:bCs/>
          <w:color w:val="008959"/>
          <w:kern w:val="36"/>
          <w:sz w:val="30"/>
          <w:szCs w:val="30"/>
          <w:lang w:eastAsia="fr-BE"/>
        </w:rPr>
        <w:t>Additional</w:t>
      </w:r>
      <w:proofErr w:type="spellEnd"/>
      <w:r w:rsidRPr="00842B85">
        <w:rPr>
          <w:rFonts w:ascii="Arial" w:eastAsia="Times New Roman" w:hAnsi="Arial" w:cs="Arial"/>
          <w:b/>
          <w:bCs/>
          <w:color w:val="008959"/>
          <w:kern w:val="36"/>
          <w:sz w:val="30"/>
          <w:szCs w:val="30"/>
          <w:lang w:eastAsia="fr-BE"/>
        </w:rPr>
        <w:t xml:space="preserve"> </w:t>
      </w:r>
      <w:proofErr w:type="spellStart"/>
      <w:r w:rsidRPr="00842B85">
        <w:rPr>
          <w:rFonts w:ascii="Arial" w:eastAsia="Times New Roman" w:hAnsi="Arial" w:cs="Arial"/>
          <w:b/>
          <w:bCs/>
          <w:color w:val="008959"/>
          <w:kern w:val="36"/>
          <w:sz w:val="30"/>
          <w:szCs w:val="30"/>
          <w:lang w:eastAsia="fr-BE"/>
        </w:rPr>
        <w:t>Metadata</w:t>
      </w:r>
      <w:proofErr w:type="spellEnd"/>
    </w:p>
    <w:tbl>
      <w:tblPr>
        <w:tblW w:w="0" w:type="auto"/>
        <w:tblCellMar>
          <w:left w:w="0" w:type="dxa"/>
          <w:right w:w="0" w:type="dxa"/>
        </w:tblCellMar>
        <w:tblLook w:val="04A0"/>
      </w:tblPr>
      <w:tblGrid>
        <w:gridCol w:w="1326"/>
        <w:gridCol w:w="7746"/>
      </w:tblGrid>
      <w:tr w:rsidR="00842B85" w:rsidRPr="00FC4078"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proofErr w:type="spellStart"/>
            <w:r w:rsidRPr="00842B85">
              <w:rPr>
                <w:rFonts w:ascii="Times New Roman" w:eastAsia="Times New Roman" w:hAnsi="Times New Roman" w:cs="Times New Roman"/>
                <w:sz w:val="21"/>
                <w:szCs w:val="21"/>
                <w:lang w:eastAsia="fr-BE"/>
              </w:rPr>
              <w:t>Purpose</w:t>
            </w:r>
            <w:proofErr w:type="spellEnd"/>
          </w:p>
        </w:tc>
        <w:tc>
          <w:tcPr>
            <w:tcW w:w="0" w:type="auto"/>
            <w:tcBorders>
              <w:top w:val="nil"/>
              <w:left w:val="nil"/>
              <w:bottom w:val="nil"/>
              <w:right w:val="nil"/>
            </w:tcBorders>
            <w:tcMar>
              <w:top w:w="0" w:type="dxa"/>
              <w:left w:w="75" w:type="dxa"/>
              <w:bottom w:w="75" w:type="dxa"/>
              <w:right w:w="0" w:type="dxa"/>
            </w:tcMar>
            <w:hideMark/>
          </w:tcPr>
          <w:p w:rsidR="00842B85" w:rsidRPr="001036D4" w:rsidRDefault="00F92657" w:rsidP="00B14769">
            <w:pPr>
              <w:spacing w:before="100" w:beforeAutospacing="1" w:after="0" w:afterAutospacing="1" w:line="240" w:lineRule="auto"/>
              <w:outlineLvl w:val="0"/>
              <w:rPr>
                <w:rFonts w:ascii="Times New Roman" w:eastAsia="Times New Roman" w:hAnsi="Times New Roman" w:cs="Times New Roman"/>
                <w:sz w:val="21"/>
                <w:szCs w:val="21"/>
                <w:lang w:val="en-GB" w:eastAsia="fr-BE"/>
              </w:rPr>
            </w:pPr>
            <w:r w:rsidRPr="00F92657">
              <w:rPr>
                <w:rFonts w:ascii="Times New Roman" w:eastAsia="Times New Roman" w:hAnsi="Times New Roman" w:cs="Times New Roman"/>
                <w:sz w:val="21"/>
                <w:szCs w:val="21"/>
                <w:lang w:val="en-GB" w:eastAsia="fr-BE"/>
              </w:rPr>
              <w:t xml:space="preserve">The dataset was published </w:t>
            </w:r>
            <w:r w:rsidR="00B14769">
              <w:rPr>
                <w:rFonts w:ascii="Times New Roman" w:eastAsia="Times New Roman" w:hAnsi="Times New Roman" w:cs="Times New Roman"/>
                <w:sz w:val="21"/>
                <w:szCs w:val="21"/>
                <w:lang w:val="en-GB" w:eastAsia="fr-BE"/>
              </w:rPr>
              <w:t>within the framework</w:t>
            </w:r>
            <w:r w:rsidRPr="00F92657">
              <w:rPr>
                <w:rFonts w:ascii="Times New Roman" w:eastAsia="Times New Roman" w:hAnsi="Times New Roman" w:cs="Times New Roman"/>
                <w:sz w:val="21"/>
                <w:szCs w:val="21"/>
                <w:lang w:val="en-GB" w:eastAsia="fr-BE"/>
              </w:rPr>
              <w:t xml:space="preserve"> of the </w:t>
            </w:r>
            <w:proofErr w:type="spellStart"/>
            <w:r w:rsidRPr="00F92657">
              <w:rPr>
                <w:rFonts w:ascii="Times New Roman" w:eastAsia="Times New Roman" w:hAnsi="Times New Roman" w:cs="Times New Roman"/>
                <w:sz w:val="21"/>
                <w:szCs w:val="21"/>
                <w:lang w:val="en-GB" w:eastAsia="fr-BE"/>
              </w:rPr>
              <w:t>TrIAS</w:t>
            </w:r>
            <w:proofErr w:type="spellEnd"/>
            <w:r w:rsidRPr="00F92657">
              <w:rPr>
                <w:rFonts w:ascii="Times New Roman" w:eastAsia="Times New Roman" w:hAnsi="Times New Roman" w:cs="Times New Roman"/>
                <w:sz w:val="21"/>
                <w:szCs w:val="21"/>
                <w:lang w:val="en-GB" w:eastAsia="fr-BE"/>
              </w:rPr>
              <w:t xml:space="preserve"> project (Tracking Invasive Alien Species, Vanderhoeven et al. 2017 - </w:t>
            </w:r>
            <w:ins w:id="12" w:author="46123" w:date="2018-06-04T11:36:00Z">
              <w:r w:rsidR="00313F28" w:rsidRPr="00F92657">
                <w:rPr>
                  <w:rFonts w:ascii="Times New Roman" w:eastAsia="Times New Roman" w:hAnsi="Times New Roman" w:cs="Times New Roman"/>
                  <w:color w:val="008959"/>
                  <w:sz w:val="21"/>
                  <w:u w:val="single"/>
                  <w:lang w:val="en-GB" w:eastAsia="fr-BE"/>
                </w:rPr>
                <w:t>http://trias-project.be).</w:t>
              </w:r>
            </w:ins>
            <w:r w:rsidR="00313F28" w:rsidRPr="00F92657">
              <w:rPr>
                <w:rFonts w:ascii="Times New Roman" w:eastAsia="Times New Roman" w:hAnsi="Times New Roman" w:cs="Times New Roman"/>
                <w:color w:val="008959"/>
                <w:sz w:val="21"/>
                <w:u w:val="single"/>
                <w:lang w:val="en-GB" w:eastAsia="fr-BE"/>
              </w:rPr>
              <w:t>The</w:t>
            </w:r>
            <w:r w:rsidRPr="00F92657">
              <w:rPr>
                <w:rFonts w:ascii="Times New Roman" w:eastAsia="Times New Roman" w:hAnsi="Times New Roman" w:cs="Times New Roman"/>
                <w:sz w:val="21"/>
                <w:szCs w:val="21"/>
                <w:lang w:val="en-GB" w:eastAsia="fr-BE"/>
              </w:rPr>
              <w:t xml:space="preserve"> aim of </w:t>
            </w:r>
            <w:proofErr w:type="spellStart"/>
            <w:r w:rsidRPr="00F92657">
              <w:rPr>
                <w:rFonts w:ascii="Times New Roman" w:eastAsia="Times New Roman" w:hAnsi="Times New Roman" w:cs="Times New Roman"/>
                <w:sz w:val="21"/>
                <w:szCs w:val="21"/>
                <w:lang w:val="en-GB" w:eastAsia="fr-BE"/>
              </w:rPr>
              <w:t>TrIAS</w:t>
            </w:r>
            <w:proofErr w:type="spellEnd"/>
            <w:r w:rsidRPr="00F92657">
              <w:rPr>
                <w:rFonts w:ascii="Times New Roman" w:eastAsia="Times New Roman" w:hAnsi="Times New Roman" w:cs="Times New Roman"/>
                <w:sz w:val="21"/>
                <w:szCs w:val="21"/>
                <w:lang w:val="en-GB" w:eastAsia="fr-BE"/>
              </w:rPr>
              <w:t xml:space="preserve"> is to establish an open data framework to follow the progression of exotic species, identify emerging species, asses</w:t>
            </w:r>
            <w:r w:rsidR="00B14769">
              <w:rPr>
                <w:rFonts w:ascii="Times New Roman" w:eastAsia="Times New Roman" w:hAnsi="Times New Roman" w:cs="Times New Roman"/>
                <w:sz w:val="21"/>
                <w:szCs w:val="21"/>
                <w:lang w:val="en-GB" w:eastAsia="fr-BE"/>
              </w:rPr>
              <w:t>s</w:t>
            </w:r>
            <w:r w:rsidRPr="00F92657">
              <w:rPr>
                <w:rFonts w:ascii="Times New Roman" w:eastAsia="Times New Roman" w:hAnsi="Times New Roman" w:cs="Times New Roman"/>
                <w:sz w:val="21"/>
                <w:szCs w:val="21"/>
                <w:lang w:val="en-GB" w:eastAsia="fr-BE"/>
              </w:rPr>
              <w:t xml:space="preserve"> the risk and inform the </w:t>
            </w:r>
            <w:r w:rsidR="00B14769">
              <w:rPr>
                <w:rFonts w:ascii="Times New Roman" w:eastAsia="Times New Roman" w:hAnsi="Times New Roman" w:cs="Times New Roman"/>
                <w:sz w:val="21"/>
                <w:szCs w:val="21"/>
                <w:lang w:val="en-GB" w:eastAsia="fr-BE"/>
              </w:rPr>
              <w:t>IAS policies</w:t>
            </w:r>
            <w:r w:rsidRPr="00F92657">
              <w:rPr>
                <w:rFonts w:ascii="Times New Roman" w:eastAsia="Times New Roman" w:hAnsi="Times New Roman" w:cs="Times New Roman"/>
                <w:sz w:val="21"/>
                <w:szCs w:val="21"/>
                <w:lang w:val="en-GB" w:eastAsia="fr-BE"/>
              </w:rPr>
              <w:t>.</w:t>
            </w:r>
          </w:p>
        </w:tc>
      </w:tr>
      <w:tr w:rsidR="00842B85" w:rsidRPr="00FC4078" w:rsidTr="00842B85">
        <w:tc>
          <w:tcPr>
            <w:tcW w:w="0" w:type="auto"/>
            <w:tcBorders>
              <w:top w:val="nil"/>
              <w:left w:val="nil"/>
              <w:bottom w:val="nil"/>
              <w:right w:val="nil"/>
            </w:tcBorders>
            <w:hideMark/>
          </w:tcPr>
          <w:p w:rsidR="00842B85" w:rsidRPr="00842B85" w:rsidRDefault="00842B85" w:rsidP="00842B85">
            <w:pPr>
              <w:spacing w:after="0" w:line="240" w:lineRule="auto"/>
              <w:rPr>
                <w:rFonts w:ascii="Times New Roman" w:eastAsia="Times New Roman" w:hAnsi="Times New Roman" w:cs="Times New Roman"/>
                <w:sz w:val="21"/>
                <w:szCs w:val="21"/>
                <w:lang w:eastAsia="fr-BE"/>
              </w:rPr>
            </w:pPr>
            <w:r w:rsidRPr="00842B85">
              <w:rPr>
                <w:rFonts w:ascii="Times New Roman" w:eastAsia="Times New Roman" w:hAnsi="Times New Roman" w:cs="Times New Roman"/>
                <w:sz w:val="21"/>
                <w:szCs w:val="21"/>
                <w:lang w:eastAsia="fr-BE"/>
              </w:rPr>
              <w:t>Maintenance Description</w:t>
            </w:r>
          </w:p>
        </w:tc>
        <w:tc>
          <w:tcPr>
            <w:tcW w:w="0" w:type="auto"/>
            <w:tcBorders>
              <w:top w:val="nil"/>
              <w:left w:val="nil"/>
              <w:bottom w:val="nil"/>
              <w:right w:val="nil"/>
            </w:tcBorders>
            <w:tcMar>
              <w:top w:w="0" w:type="dxa"/>
              <w:left w:w="75" w:type="dxa"/>
              <w:bottom w:w="75" w:type="dxa"/>
              <w:right w:w="0" w:type="dxa"/>
            </w:tcMar>
            <w:hideMark/>
          </w:tcPr>
          <w:p w:rsidR="00842B85" w:rsidRPr="001036D4" w:rsidRDefault="00F92657" w:rsidP="005920E2">
            <w:pPr>
              <w:spacing w:after="0" w:line="240" w:lineRule="auto"/>
              <w:rPr>
                <w:rFonts w:ascii="Times New Roman" w:eastAsia="Times New Roman" w:hAnsi="Times New Roman" w:cs="Times New Roman"/>
                <w:sz w:val="21"/>
                <w:szCs w:val="21"/>
                <w:lang w:val="en-GB" w:eastAsia="fr-BE"/>
              </w:rPr>
            </w:pPr>
            <w:r w:rsidRPr="00F92657">
              <w:rPr>
                <w:rFonts w:ascii="Times New Roman" w:eastAsia="Times New Roman" w:hAnsi="Times New Roman" w:cs="Times New Roman"/>
                <w:sz w:val="21"/>
                <w:szCs w:val="21"/>
                <w:lang w:val="en-GB" w:eastAsia="fr-BE"/>
              </w:rPr>
              <w:t>The content that can be integrated to this publication evolves continuously and depends on data inputs within the department databases, its validation by experts, but also the harmonization of our taxonomy with the reference used to identify exotic species (Verloove, 2018), so updates will be done on a regular basis.</w:t>
            </w:r>
          </w:p>
        </w:tc>
      </w:tr>
    </w:tbl>
    <w:p w:rsidR="00842B85" w:rsidRPr="001036D4" w:rsidRDefault="00842B85" w:rsidP="0011692A">
      <w:pPr>
        <w:shd w:val="clear" w:color="auto" w:fill="FFFFFF"/>
        <w:spacing w:line="240" w:lineRule="auto"/>
        <w:rPr>
          <w:rFonts w:ascii="Arial" w:eastAsia="Times New Roman" w:hAnsi="Arial" w:cs="Arial"/>
          <w:color w:val="666666"/>
          <w:sz w:val="21"/>
          <w:szCs w:val="21"/>
          <w:lang w:val="en-GB" w:eastAsia="fr-BE"/>
        </w:rPr>
      </w:pPr>
    </w:p>
    <w:p w:rsidR="0011692A" w:rsidRPr="001036D4" w:rsidRDefault="0011692A">
      <w:pPr>
        <w:rPr>
          <w:lang w:val="en-GB"/>
        </w:rPr>
      </w:pPr>
    </w:p>
    <w:sectPr w:rsidR="0011692A" w:rsidRPr="001036D4" w:rsidSect="007473DB">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114678" w:date="2018-05-30T12:19:00Z" w:initials="1">
    <w:p w:rsidR="00932E49" w:rsidRDefault="00932E49">
      <w:pPr>
        <w:pStyle w:val="Commentaire"/>
      </w:pPr>
      <w:r>
        <w:rPr>
          <w:rStyle w:val="Marquedecommentaire"/>
        </w:rPr>
        <w:annotationRef/>
      </w:r>
      <w:r>
        <w:t>Essayer de citer tou</w:t>
      </w:r>
      <w:r w:rsidR="005920E2">
        <w:t xml:space="preserve">jours de la même façon - </w:t>
      </w:r>
      <w:proofErr w:type="gramStart"/>
      <w:r w:rsidR="005920E2">
        <w:t>demander</w:t>
      </w:r>
      <w:proofErr w:type="gramEnd"/>
      <w:r w:rsidR="005920E2">
        <w:t xml:space="preserve"> à Annick la dernière version officielle !</w:t>
      </w:r>
    </w:p>
    <w:p w:rsidR="009E3B2C" w:rsidRDefault="009E3B2C">
      <w:pPr>
        <w:pStyle w:val="Commentaire"/>
      </w:pPr>
    </w:p>
    <w:p w:rsidR="009E3B2C" w:rsidRDefault="009E3B2C">
      <w:pPr>
        <w:pStyle w:val="Commentaire"/>
      </w:pPr>
      <w:r>
        <w:t>GM : « </w:t>
      </w:r>
      <w:r w:rsidRPr="009E3B2C">
        <w:t>SPW/DEMNA et collaborateurs</w:t>
      </w:r>
      <w:r>
        <w:t xml:space="preserve"> » utilisé pour les </w:t>
      </w:r>
      <w:proofErr w:type="spellStart"/>
      <w:r>
        <w:t>CMDDs</w:t>
      </w:r>
      <w:proofErr w:type="spellEnd"/>
    </w:p>
  </w:comment>
  <w:comment w:id="1" w:author="35305" w:date="2018-05-17T14:08:00Z" w:initials="3">
    <w:p w:rsidR="00FC4078" w:rsidRDefault="00FC4078">
      <w:pPr>
        <w:pStyle w:val="Commentaire"/>
      </w:pPr>
      <w:r>
        <w:rPr>
          <w:rStyle w:val="Marquedecommentaire"/>
        </w:rPr>
        <w:annotationRef/>
      </w:r>
      <w:r>
        <w:t xml:space="preserve">Ca sonne </w:t>
      </w:r>
      <w:proofErr w:type="spellStart"/>
      <w:r>
        <w:t>checklist</w:t>
      </w:r>
      <w:proofErr w:type="spellEnd"/>
      <w:r>
        <w:t xml:space="preserve"> et non pas </w:t>
      </w:r>
      <w:proofErr w:type="spellStart"/>
      <w:r>
        <w:t>occurences</w:t>
      </w:r>
      <w:proofErr w:type="spellEnd"/>
    </w:p>
  </w:comment>
  <w:comment w:id="2" w:author="46123" w:date="2018-06-04T10:35:00Z" w:initials="4">
    <w:p w:rsidR="009D3C81" w:rsidRDefault="009D3C81">
      <w:pPr>
        <w:pStyle w:val="Commentaire"/>
      </w:pPr>
      <w:r>
        <w:rPr>
          <w:rStyle w:val="Marquedecommentaire"/>
        </w:rPr>
        <w:annotationRef/>
      </w:r>
      <w:proofErr w:type="spellStart"/>
      <w:r>
        <w:t>Rev</w:t>
      </w:r>
      <w:proofErr w:type="spellEnd"/>
    </w:p>
    <w:p w:rsidR="009D3C81" w:rsidRDefault="009D3C81">
      <w:pPr>
        <w:pStyle w:val="Commentaire"/>
      </w:pPr>
    </w:p>
  </w:comment>
  <w:comment w:id="3" w:author="7888" w:date="2018-05-30T12:28:00Z" w:initials="7">
    <w:p w:rsidR="000A3606" w:rsidRDefault="000A3606">
      <w:pPr>
        <w:pStyle w:val="Commentaire"/>
      </w:pPr>
      <w:r>
        <w:rPr>
          <w:rStyle w:val="Marquedecommentaire"/>
        </w:rPr>
        <w:annotationRef/>
      </w:r>
      <w:r>
        <w:t>A bien utiliser partout si c’est cette formule !</w:t>
      </w:r>
    </w:p>
  </w:comment>
  <w:comment w:id="6" w:author="114678" w:date="2018-05-30T12:30:00Z" w:initials="1">
    <w:p w:rsidR="00932E49" w:rsidRDefault="00932E49">
      <w:pPr>
        <w:pStyle w:val="Commentaire"/>
      </w:pPr>
      <w:r>
        <w:rPr>
          <w:rStyle w:val="Marquedecommentaire"/>
        </w:rPr>
        <w:annotationRef/>
      </w:r>
      <w:r>
        <w:t>L’adresse officielle est :</w:t>
      </w:r>
    </w:p>
    <w:p w:rsidR="00932E49" w:rsidRDefault="00932E49">
      <w:pPr>
        <w:pStyle w:val="Commentaire"/>
      </w:pPr>
    </w:p>
    <w:p w:rsidR="00932E49" w:rsidRDefault="00932E49">
      <w:pPr>
        <w:pStyle w:val="Commentaire"/>
      </w:pPr>
      <w:r>
        <w:t xml:space="preserve">Avenue Maréchal Juin, 23 5030 </w:t>
      </w:r>
      <w:r w:rsidR="005920E2">
        <w:t>–</w:t>
      </w:r>
      <w:r>
        <w:t xml:space="preserve"> Gembloux</w:t>
      </w:r>
    </w:p>
    <w:p w:rsidR="005920E2" w:rsidRDefault="005920E2">
      <w:pPr>
        <w:pStyle w:val="Commentaire"/>
      </w:pPr>
    </w:p>
    <w:p w:rsidR="005920E2" w:rsidRDefault="005920E2">
      <w:pPr>
        <w:pStyle w:val="Commentaire"/>
      </w:pPr>
      <w:r>
        <w:t xml:space="preserve"> A corriger aussi infra dans le texte</w:t>
      </w:r>
    </w:p>
    <w:p w:rsidR="000A3606" w:rsidRDefault="000A3606">
      <w:pPr>
        <w:pStyle w:val="Commentaire"/>
      </w:pPr>
    </w:p>
    <w:p w:rsidR="000A3606" w:rsidRDefault="000A3606">
      <w:pPr>
        <w:pStyle w:val="Commentaire"/>
      </w:pPr>
      <w:r>
        <w:t>GM : effectivement et modifier partout !</w:t>
      </w:r>
    </w:p>
  </w:comment>
  <w:comment w:id="7" w:author="35305" w:date="2018-05-17T14:50:00Z" w:initials="3">
    <w:p w:rsidR="0077329C" w:rsidRDefault="0077329C">
      <w:pPr>
        <w:pStyle w:val="Commentaire"/>
      </w:pPr>
      <w:r>
        <w:rPr>
          <w:rStyle w:val="Marquedecommentaire"/>
        </w:rPr>
        <w:annotationRef/>
      </w:r>
      <w:r>
        <w:t>Tu dois mettre ton adresse biodiversity.be ici</w:t>
      </w:r>
    </w:p>
  </w:comment>
  <w:comment w:id="8" w:author="35305" w:date="2018-05-17T14:50:00Z" w:initials="3">
    <w:p w:rsidR="0077329C" w:rsidRDefault="0077329C" w:rsidP="0077329C">
      <w:pPr>
        <w:pStyle w:val="Commentaire"/>
      </w:pPr>
      <w:r>
        <w:rPr>
          <w:rStyle w:val="Marquedecommentaire"/>
        </w:rPr>
        <w:annotationRef/>
      </w:r>
      <w:r>
        <w:t>Tu dois mettre ton adresse biodiversity.be ici</w:t>
      </w:r>
    </w:p>
  </w:comment>
  <w:comment w:id="9" w:author="35305" w:date="2018-05-17T14:52:00Z" w:initials="3">
    <w:p w:rsidR="0077329C" w:rsidRDefault="0077329C" w:rsidP="0077329C">
      <w:pPr>
        <w:pStyle w:val="Commentaire"/>
      </w:pPr>
      <w:r>
        <w:rPr>
          <w:rStyle w:val="Marquedecommentaire"/>
        </w:rPr>
        <w:annotationRef/>
      </w:r>
      <w:r>
        <w:t>Tu dois mettre ton adresse biodiversity.be ici</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66CFD"/>
    <w:multiLevelType w:val="multilevel"/>
    <w:tmpl w:val="BEAA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94332A"/>
    <w:multiLevelType w:val="multilevel"/>
    <w:tmpl w:val="FCAE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compat/>
  <w:rsids>
    <w:rsidRoot w:val="0011692A"/>
    <w:rsid w:val="000056E8"/>
    <w:rsid w:val="00077505"/>
    <w:rsid w:val="000A3606"/>
    <w:rsid w:val="000B0F9F"/>
    <w:rsid w:val="001036D4"/>
    <w:rsid w:val="0011692A"/>
    <w:rsid w:val="001C3ABA"/>
    <w:rsid w:val="00203E5C"/>
    <w:rsid w:val="002D0EAD"/>
    <w:rsid w:val="00313F28"/>
    <w:rsid w:val="00395E0A"/>
    <w:rsid w:val="004136B7"/>
    <w:rsid w:val="00576776"/>
    <w:rsid w:val="005920E2"/>
    <w:rsid w:val="007473DB"/>
    <w:rsid w:val="0077329C"/>
    <w:rsid w:val="00773BAF"/>
    <w:rsid w:val="007A19A6"/>
    <w:rsid w:val="00842B85"/>
    <w:rsid w:val="008B7961"/>
    <w:rsid w:val="00932E49"/>
    <w:rsid w:val="009D3C81"/>
    <w:rsid w:val="009E3B2C"/>
    <w:rsid w:val="00A52477"/>
    <w:rsid w:val="00B14769"/>
    <w:rsid w:val="00C27851"/>
    <w:rsid w:val="00C57B76"/>
    <w:rsid w:val="00C752C4"/>
    <w:rsid w:val="00CB0786"/>
    <w:rsid w:val="00D95879"/>
    <w:rsid w:val="00DE0A77"/>
    <w:rsid w:val="00F92657"/>
    <w:rsid w:val="00FC4078"/>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3DB"/>
  </w:style>
  <w:style w:type="paragraph" w:styleId="Titre1">
    <w:name w:val="heading 1"/>
    <w:basedOn w:val="Normal"/>
    <w:link w:val="Titre1Car"/>
    <w:uiPriority w:val="9"/>
    <w:qFormat/>
    <w:rsid w:val="001169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692A"/>
    <w:rPr>
      <w:rFonts w:ascii="Times New Roman" w:eastAsia="Times New Roman" w:hAnsi="Times New Roman" w:cs="Times New Roman"/>
      <w:b/>
      <w:bCs/>
      <w:kern w:val="36"/>
      <w:sz w:val="48"/>
      <w:szCs w:val="48"/>
      <w:lang w:eastAsia="fr-BE"/>
    </w:rPr>
  </w:style>
  <w:style w:type="character" w:styleId="Lienhypertexte">
    <w:name w:val="Hyperlink"/>
    <w:basedOn w:val="Policepardfaut"/>
    <w:uiPriority w:val="99"/>
    <w:semiHidden/>
    <w:unhideWhenUsed/>
    <w:rsid w:val="0011692A"/>
    <w:rPr>
      <w:color w:val="0000FF"/>
      <w:u w:val="single"/>
    </w:rPr>
  </w:style>
  <w:style w:type="paragraph" w:customStyle="1" w:styleId="undertitle">
    <w:name w:val="undertitle"/>
    <w:basedOn w:val="Normal"/>
    <w:rsid w:val="0011692A"/>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NormalWeb">
    <w:name w:val="Normal (Web)"/>
    <w:basedOn w:val="Normal"/>
    <w:uiPriority w:val="99"/>
    <w:semiHidden/>
    <w:unhideWhenUsed/>
    <w:rsid w:val="0011692A"/>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howtocite">
    <w:name w:val="howtocite"/>
    <w:basedOn w:val="Normal"/>
    <w:rsid w:val="00842B8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city">
    <w:name w:val="city"/>
    <w:basedOn w:val="Policepardfaut"/>
    <w:rsid w:val="00842B85"/>
  </w:style>
  <w:style w:type="character" w:customStyle="1" w:styleId="province">
    <w:name w:val="province"/>
    <w:basedOn w:val="Policepardfaut"/>
    <w:rsid w:val="00842B85"/>
  </w:style>
  <w:style w:type="character" w:customStyle="1" w:styleId="country">
    <w:name w:val="country"/>
    <w:basedOn w:val="Policepardfaut"/>
    <w:rsid w:val="00842B85"/>
  </w:style>
  <w:style w:type="character" w:customStyle="1" w:styleId="email">
    <w:name w:val="email"/>
    <w:basedOn w:val="Policepardfaut"/>
    <w:rsid w:val="00842B85"/>
  </w:style>
  <w:style w:type="paragraph" w:customStyle="1" w:styleId="twentytop">
    <w:name w:val="twenty_top"/>
    <w:basedOn w:val="Normal"/>
    <w:rsid w:val="00842B85"/>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1036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36D4"/>
    <w:rPr>
      <w:rFonts w:ascii="Tahoma" w:hAnsi="Tahoma" w:cs="Tahoma"/>
      <w:sz w:val="16"/>
      <w:szCs w:val="16"/>
    </w:rPr>
  </w:style>
  <w:style w:type="character" w:styleId="Marquedecommentaire">
    <w:name w:val="annotation reference"/>
    <w:basedOn w:val="Policepardfaut"/>
    <w:uiPriority w:val="99"/>
    <w:semiHidden/>
    <w:unhideWhenUsed/>
    <w:rsid w:val="00FC4078"/>
    <w:rPr>
      <w:sz w:val="16"/>
      <w:szCs w:val="16"/>
    </w:rPr>
  </w:style>
  <w:style w:type="paragraph" w:styleId="Commentaire">
    <w:name w:val="annotation text"/>
    <w:basedOn w:val="Normal"/>
    <w:link w:val="CommentaireCar"/>
    <w:uiPriority w:val="99"/>
    <w:semiHidden/>
    <w:unhideWhenUsed/>
    <w:rsid w:val="00FC4078"/>
    <w:pPr>
      <w:spacing w:line="240" w:lineRule="auto"/>
    </w:pPr>
    <w:rPr>
      <w:sz w:val="20"/>
      <w:szCs w:val="20"/>
    </w:rPr>
  </w:style>
  <w:style w:type="character" w:customStyle="1" w:styleId="CommentaireCar">
    <w:name w:val="Commentaire Car"/>
    <w:basedOn w:val="Policepardfaut"/>
    <w:link w:val="Commentaire"/>
    <w:uiPriority w:val="99"/>
    <w:semiHidden/>
    <w:rsid w:val="00FC4078"/>
    <w:rPr>
      <w:sz w:val="20"/>
      <w:szCs w:val="20"/>
    </w:rPr>
  </w:style>
  <w:style w:type="paragraph" w:styleId="Objetducommentaire">
    <w:name w:val="annotation subject"/>
    <w:basedOn w:val="Commentaire"/>
    <w:next w:val="Commentaire"/>
    <w:link w:val="ObjetducommentaireCar"/>
    <w:uiPriority w:val="99"/>
    <w:semiHidden/>
    <w:unhideWhenUsed/>
    <w:rsid w:val="00FC4078"/>
    <w:rPr>
      <w:b/>
      <w:bCs/>
    </w:rPr>
  </w:style>
  <w:style w:type="character" w:customStyle="1" w:styleId="ObjetducommentaireCar">
    <w:name w:val="Objet du commentaire Car"/>
    <w:basedOn w:val="CommentaireCar"/>
    <w:link w:val="Objetducommentaire"/>
    <w:uiPriority w:val="99"/>
    <w:semiHidden/>
    <w:rsid w:val="00FC4078"/>
    <w:rPr>
      <w:b/>
      <w:bCs/>
    </w:rPr>
  </w:style>
  <w:style w:type="paragraph" w:styleId="Rvision">
    <w:name w:val="Revision"/>
    <w:hidden/>
    <w:uiPriority w:val="99"/>
    <w:semiHidden/>
    <w:rsid w:val="00932E49"/>
    <w:pPr>
      <w:spacing w:after="0" w:line="240" w:lineRule="auto"/>
    </w:pPr>
  </w:style>
</w:styles>
</file>

<file path=word/webSettings.xml><?xml version="1.0" encoding="utf-8"?>
<w:webSettings xmlns:r="http://schemas.openxmlformats.org/officeDocument/2006/relationships" xmlns:w="http://schemas.openxmlformats.org/wordprocessingml/2006/main">
  <w:divs>
    <w:div w:id="405569215">
      <w:bodyDiv w:val="1"/>
      <w:marLeft w:val="0"/>
      <w:marRight w:val="0"/>
      <w:marTop w:val="0"/>
      <w:marBottom w:val="0"/>
      <w:divBdr>
        <w:top w:val="none" w:sz="0" w:space="0" w:color="auto"/>
        <w:left w:val="none" w:sz="0" w:space="0" w:color="auto"/>
        <w:bottom w:val="none" w:sz="0" w:space="0" w:color="auto"/>
        <w:right w:val="none" w:sz="0" w:space="0" w:color="auto"/>
      </w:divBdr>
    </w:div>
    <w:div w:id="1851068490">
      <w:bodyDiv w:val="1"/>
      <w:marLeft w:val="0"/>
      <w:marRight w:val="0"/>
      <w:marTop w:val="0"/>
      <w:marBottom w:val="0"/>
      <w:divBdr>
        <w:top w:val="none" w:sz="0" w:space="0" w:color="auto"/>
        <w:left w:val="none" w:sz="0" w:space="0" w:color="auto"/>
        <w:bottom w:val="none" w:sz="0" w:space="0" w:color="auto"/>
        <w:right w:val="none" w:sz="0" w:space="0" w:color="auto"/>
      </w:divBdr>
      <w:divsChild>
        <w:div w:id="161435866">
          <w:marLeft w:val="0"/>
          <w:marRight w:val="0"/>
          <w:marTop w:val="0"/>
          <w:marBottom w:val="0"/>
          <w:divBdr>
            <w:top w:val="none" w:sz="0" w:space="0" w:color="auto"/>
            <w:left w:val="none" w:sz="0" w:space="0" w:color="auto"/>
            <w:bottom w:val="none" w:sz="0" w:space="0" w:color="auto"/>
            <w:right w:val="none" w:sz="0" w:space="0" w:color="auto"/>
          </w:divBdr>
          <w:divsChild>
            <w:div w:id="2016376310">
              <w:marLeft w:val="0"/>
              <w:marRight w:val="0"/>
              <w:marTop w:val="0"/>
              <w:marBottom w:val="0"/>
              <w:divBdr>
                <w:top w:val="none" w:sz="0" w:space="0" w:color="auto"/>
                <w:left w:val="none" w:sz="0" w:space="0" w:color="auto"/>
                <w:bottom w:val="none" w:sz="0" w:space="0" w:color="auto"/>
                <w:right w:val="none" w:sz="0" w:space="0" w:color="auto"/>
              </w:divBdr>
              <w:divsChild>
                <w:div w:id="1060519553">
                  <w:marLeft w:val="0"/>
                  <w:marRight w:val="0"/>
                  <w:marTop w:val="0"/>
                  <w:marBottom w:val="600"/>
                  <w:divBdr>
                    <w:top w:val="none" w:sz="0" w:space="0" w:color="auto"/>
                    <w:left w:val="none" w:sz="0" w:space="0" w:color="auto"/>
                    <w:bottom w:val="none" w:sz="0" w:space="0" w:color="auto"/>
                    <w:right w:val="none" w:sz="0" w:space="0" w:color="auto"/>
                  </w:divBdr>
                  <w:divsChild>
                    <w:div w:id="48261055">
                      <w:marLeft w:val="0"/>
                      <w:marRight w:val="0"/>
                      <w:marTop w:val="0"/>
                      <w:marBottom w:val="0"/>
                      <w:divBdr>
                        <w:top w:val="none" w:sz="0" w:space="0" w:color="auto"/>
                        <w:left w:val="none" w:sz="0" w:space="0" w:color="auto"/>
                        <w:bottom w:val="none" w:sz="0" w:space="0" w:color="auto"/>
                        <w:right w:val="none" w:sz="0" w:space="0" w:color="auto"/>
                      </w:divBdr>
                    </w:div>
                    <w:div w:id="1612081127">
                      <w:marLeft w:val="0"/>
                      <w:marRight w:val="0"/>
                      <w:marTop w:val="0"/>
                      <w:marBottom w:val="0"/>
                      <w:divBdr>
                        <w:top w:val="none" w:sz="0" w:space="0" w:color="auto"/>
                        <w:left w:val="none" w:sz="0" w:space="0" w:color="auto"/>
                        <w:bottom w:val="none" w:sz="0" w:space="0" w:color="auto"/>
                        <w:right w:val="none" w:sz="0" w:space="0" w:color="auto"/>
                      </w:divBdr>
                      <w:divsChild>
                        <w:div w:id="839930497">
                          <w:marLeft w:val="0"/>
                          <w:marRight w:val="0"/>
                          <w:marTop w:val="0"/>
                          <w:marBottom w:val="0"/>
                          <w:divBdr>
                            <w:top w:val="none" w:sz="0" w:space="0" w:color="auto"/>
                            <w:left w:val="none" w:sz="0" w:space="0" w:color="auto"/>
                            <w:bottom w:val="none" w:sz="0" w:space="0" w:color="auto"/>
                            <w:right w:val="none" w:sz="0" w:space="0" w:color="auto"/>
                          </w:divBdr>
                        </w:div>
                        <w:div w:id="973174828">
                          <w:marLeft w:val="150"/>
                          <w:marRight w:val="150"/>
                          <w:marTop w:val="150"/>
                          <w:marBottom w:val="150"/>
                          <w:divBdr>
                            <w:top w:val="none" w:sz="0" w:space="0" w:color="auto"/>
                            <w:left w:val="none" w:sz="0" w:space="0" w:color="auto"/>
                            <w:bottom w:val="none" w:sz="0" w:space="0" w:color="auto"/>
                            <w:right w:val="none" w:sz="0" w:space="0" w:color="auto"/>
                          </w:divBdr>
                        </w:div>
                        <w:div w:id="16682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12580">
      <w:bodyDiv w:val="1"/>
      <w:marLeft w:val="0"/>
      <w:marRight w:val="0"/>
      <w:marTop w:val="0"/>
      <w:marBottom w:val="0"/>
      <w:divBdr>
        <w:top w:val="none" w:sz="0" w:space="0" w:color="auto"/>
        <w:left w:val="none" w:sz="0" w:space="0" w:color="auto"/>
        <w:bottom w:val="none" w:sz="0" w:space="0" w:color="auto"/>
        <w:right w:val="none" w:sz="0" w:space="0" w:color="auto"/>
      </w:divBdr>
      <w:divsChild>
        <w:div w:id="1992559481">
          <w:marLeft w:val="0"/>
          <w:marRight w:val="0"/>
          <w:marTop w:val="0"/>
          <w:marBottom w:val="600"/>
          <w:divBdr>
            <w:top w:val="none" w:sz="0" w:space="0" w:color="auto"/>
            <w:left w:val="none" w:sz="0" w:space="0" w:color="auto"/>
            <w:bottom w:val="none" w:sz="0" w:space="0" w:color="auto"/>
            <w:right w:val="none" w:sz="0" w:space="0" w:color="auto"/>
          </w:divBdr>
          <w:divsChild>
            <w:div w:id="265970655">
              <w:marLeft w:val="0"/>
              <w:marRight w:val="0"/>
              <w:marTop w:val="0"/>
              <w:marBottom w:val="0"/>
              <w:divBdr>
                <w:top w:val="none" w:sz="0" w:space="0" w:color="auto"/>
                <w:left w:val="none" w:sz="0" w:space="0" w:color="auto"/>
                <w:bottom w:val="none" w:sz="0" w:space="0" w:color="auto"/>
                <w:right w:val="none" w:sz="0" w:space="0" w:color="auto"/>
              </w:divBdr>
            </w:div>
          </w:divsChild>
        </w:div>
        <w:div w:id="1330015213">
          <w:marLeft w:val="0"/>
          <w:marRight w:val="0"/>
          <w:marTop w:val="0"/>
          <w:marBottom w:val="600"/>
          <w:divBdr>
            <w:top w:val="none" w:sz="0" w:space="0" w:color="auto"/>
            <w:left w:val="none" w:sz="0" w:space="0" w:color="auto"/>
            <w:bottom w:val="none" w:sz="0" w:space="0" w:color="auto"/>
            <w:right w:val="none" w:sz="0" w:space="0" w:color="auto"/>
          </w:divBdr>
          <w:divsChild>
            <w:div w:id="838082954">
              <w:marLeft w:val="0"/>
              <w:marRight w:val="0"/>
              <w:marTop w:val="0"/>
              <w:marBottom w:val="0"/>
              <w:divBdr>
                <w:top w:val="none" w:sz="0" w:space="0" w:color="auto"/>
                <w:left w:val="none" w:sz="0" w:space="0" w:color="auto"/>
                <w:bottom w:val="none" w:sz="0" w:space="0" w:color="auto"/>
                <w:right w:val="none" w:sz="0" w:space="0" w:color="auto"/>
              </w:divBdr>
            </w:div>
          </w:divsChild>
        </w:div>
        <w:div w:id="227113885">
          <w:marLeft w:val="0"/>
          <w:marRight w:val="0"/>
          <w:marTop w:val="0"/>
          <w:marBottom w:val="600"/>
          <w:divBdr>
            <w:top w:val="none" w:sz="0" w:space="0" w:color="auto"/>
            <w:left w:val="none" w:sz="0" w:space="0" w:color="auto"/>
            <w:bottom w:val="none" w:sz="0" w:space="0" w:color="auto"/>
            <w:right w:val="none" w:sz="0" w:space="0" w:color="auto"/>
          </w:divBdr>
          <w:divsChild>
            <w:div w:id="137571852">
              <w:marLeft w:val="0"/>
              <w:marRight w:val="0"/>
              <w:marTop w:val="0"/>
              <w:marBottom w:val="0"/>
              <w:divBdr>
                <w:top w:val="none" w:sz="0" w:space="0" w:color="auto"/>
                <w:left w:val="none" w:sz="0" w:space="0" w:color="auto"/>
                <w:bottom w:val="none" w:sz="0" w:space="0" w:color="auto"/>
                <w:right w:val="none" w:sz="0" w:space="0" w:color="auto"/>
              </w:divBdr>
            </w:div>
          </w:divsChild>
        </w:div>
        <w:div w:id="806238471">
          <w:marLeft w:val="0"/>
          <w:marRight w:val="0"/>
          <w:marTop w:val="0"/>
          <w:marBottom w:val="600"/>
          <w:divBdr>
            <w:top w:val="none" w:sz="0" w:space="0" w:color="auto"/>
            <w:left w:val="none" w:sz="0" w:space="0" w:color="auto"/>
            <w:bottom w:val="none" w:sz="0" w:space="0" w:color="auto"/>
            <w:right w:val="none" w:sz="0" w:space="0" w:color="auto"/>
          </w:divBdr>
          <w:divsChild>
            <w:div w:id="802389582">
              <w:marLeft w:val="0"/>
              <w:marRight w:val="0"/>
              <w:marTop w:val="0"/>
              <w:marBottom w:val="0"/>
              <w:divBdr>
                <w:top w:val="none" w:sz="0" w:space="0" w:color="auto"/>
                <w:left w:val="none" w:sz="0" w:space="0" w:color="auto"/>
                <w:bottom w:val="none" w:sz="0" w:space="0" w:color="auto"/>
                <w:right w:val="none" w:sz="0" w:space="0" w:color="auto"/>
              </w:divBdr>
              <w:divsChild>
                <w:div w:id="948387953">
                  <w:marLeft w:val="0"/>
                  <w:marRight w:val="0"/>
                  <w:marTop w:val="0"/>
                  <w:marBottom w:val="0"/>
                  <w:divBdr>
                    <w:top w:val="none" w:sz="0" w:space="0" w:color="auto"/>
                    <w:left w:val="none" w:sz="0" w:space="0" w:color="auto"/>
                    <w:bottom w:val="none" w:sz="0" w:space="0" w:color="auto"/>
                    <w:right w:val="none" w:sz="0" w:space="0" w:color="auto"/>
                  </w:divBdr>
                  <w:divsChild>
                    <w:div w:id="90012295">
                      <w:marLeft w:val="0"/>
                      <w:marRight w:val="0"/>
                      <w:marTop w:val="0"/>
                      <w:marBottom w:val="600"/>
                      <w:divBdr>
                        <w:top w:val="none" w:sz="0" w:space="0" w:color="auto"/>
                        <w:left w:val="none" w:sz="0" w:space="0" w:color="auto"/>
                        <w:bottom w:val="none" w:sz="0" w:space="0" w:color="auto"/>
                        <w:right w:val="none" w:sz="0" w:space="0" w:color="auto"/>
                      </w:divBdr>
                      <w:divsChild>
                        <w:div w:id="1361933744">
                          <w:marLeft w:val="0"/>
                          <w:marRight w:val="0"/>
                          <w:marTop w:val="0"/>
                          <w:marBottom w:val="0"/>
                          <w:divBdr>
                            <w:top w:val="none" w:sz="0" w:space="0" w:color="auto"/>
                            <w:left w:val="none" w:sz="0" w:space="0" w:color="auto"/>
                            <w:bottom w:val="none" w:sz="0" w:space="0" w:color="auto"/>
                            <w:right w:val="none" w:sz="0" w:space="0" w:color="auto"/>
                          </w:divBdr>
                        </w:div>
                        <w:div w:id="1297561270">
                          <w:marLeft w:val="0"/>
                          <w:marRight w:val="0"/>
                          <w:marTop w:val="0"/>
                          <w:marBottom w:val="0"/>
                          <w:divBdr>
                            <w:top w:val="none" w:sz="0" w:space="0" w:color="auto"/>
                            <w:left w:val="none" w:sz="0" w:space="0" w:color="auto"/>
                            <w:bottom w:val="none" w:sz="0" w:space="0" w:color="auto"/>
                            <w:right w:val="none" w:sz="0" w:space="0" w:color="auto"/>
                          </w:divBdr>
                          <w:divsChild>
                            <w:div w:id="520171539">
                              <w:marLeft w:val="0"/>
                              <w:marRight w:val="0"/>
                              <w:marTop w:val="0"/>
                              <w:marBottom w:val="0"/>
                              <w:divBdr>
                                <w:top w:val="none" w:sz="0" w:space="0" w:color="auto"/>
                                <w:left w:val="none" w:sz="0" w:space="0" w:color="auto"/>
                                <w:bottom w:val="none" w:sz="0" w:space="0" w:color="auto"/>
                                <w:right w:val="none" w:sz="0" w:space="0" w:color="auto"/>
                              </w:divBdr>
                            </w:div>
                            <w:div w:id="13243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7170">
                  <w:marLeft w:val="0"/>
                  <w:marRight w:val="0"/>
                  <w:marTop w:val="0"/>
                  <w:marBottom w:val="0"/>
                  <w:divBdr>
                    <w:top w:val="none" w:sz="0" w:space="0" w:color="auto"/>
                    <w:left w:val="none" w:sz="0" w:space="0" w:color="auto"/>
                    <w:bottom w:val="none" w:sz="0" w:space="0" w:color="auto"/>
                    <w:right w:val="none" w:sz="0" w:space="0" w:color="auto"/>
                  </w:divBdr>
                  <w:divsChild>
                    <w:div w:id="1912882967">
                      <w:marLeft w:val="0"/>
                      <w:marRight w:val="0"/>
                      <w:marTop w:val="0"/>
                      <w:marBottom w:val="600"/>
                      <w:divBdr>
                        <w:top w:val="none" w:sz="0" w:space="0" w:color="auto"/>
                        <w:left w:val="none" w:sz="0" w:space="0" w:color="auto"/>
                        <w:bottom w:val="none" w:sz="0" w:space="0" w:color="auto"/>
                        <w:right w:val="none" w:sz="0" w:space="0" w:color="auto"/>
                      </w:divBdr>
                      <w:divsChild>
                        <w:div w:id="1178888975">
                          <w:marLeft w:val="0"/>
                          <w:marRight w:val="0"/>
                          <w:marTop w:val="0"/>
                          <w:marBottom w:val="0"/>
                          <w:divBdr>
                            <w:top w:val="none" w:sz="0" w:space="0" w:color="auto"/>
                            <w:left w:val="none" w:sz="0" w:space="0" w:color="auto"/>
                            <w:bottom w:val="none" w:sz="0" w:space="0" w:color="auto"/>
                            <w:right w:val="none" w:sz="0" w:space="0" w:color="auto"/>
                          </w:divBdr>
                        </w:div>
                        <w:div w:id="1101413149">
                          <w:marLeft w:val="0"/>
                          <w:marRight w:val="0"/>
                          <w:marTop w:val="0"/>
                          <w:marBottom w:val="0"/>
                          <w:divBdr>
                            <w:top w:val="none" w:sz="0" w:space="0" w:color="auto"/>
                            <w:left w:val="none" w:sz="0" w:space="0" w:color="auto"/>
                            <w:bottom w:val="none" w:sz="0" w:space="0" w:color="auto"/>
                            <w:right w:val="none" w:sz="0" w:space="0" w:color="auto"/>
                          </w:divBdr>
                          <w:divsChild>
                            <w:div w:id="1252281648">
                              <w:marLeft w:val="0"/>
                              <w:marRight w:val="0"/>
                              <w:marTop w:val="0"/>
                              <w:marBottom w:val="0"/>
                              <w:divBdr>
                                <w:top w:val="none" w:sz="0" w:space="0" w:color="auto"/>
                                <w:left w:val="none" w:sz="0" w:space="0" w:color="auto"/>
                                <w:bottom w:val="none" w:sz="0" w:space="0" w:color="auto"/>
                                <w:right w:val="none" w:sz="0" w:space="0" w:color="auto"/>
                              </w:divBdr>
                            </w:div>
                            <w:div w:id="1227454574">
                              <w:marLeft w:val="0"/>
                              <w:marRight w:val="0"/>
                              <w:marTop w:val="0"/>
                              <w:marBottom w:val="0"/>
                              <w:divBdr>
                                <w:top w:val="none" w:sz="0" w:space="0" w:color="auto"/>
                                <w:left w:val="none" w:sz="0" w:space="0" w:color="auto"/>
                                <w:bottom w:val="none" w:sz="0" w:space="0" w:color="auto"/>
                                <w:right w:val="none" w:sz="0" w:space="0" w:color="auto"/>
                              </w:divBdr>
                            </w:div>
                          </w:divsChild>
                        </w:div>
                        <w:div w:id="1461217926">
                          <w:marLeft w:val="0"/>
                          <w:marRight w:val="0"/>
                          <w:marTop w:val="0"/>
                          <w:marBottom w:val="0"/>
                          <w:divBdr>
                            <w:top w:val="none" w:sz="0" w:space="0" w:color="auto"/>
                            <w:left w:val="none" w:sz="0" w:space="0" w:color="auto"/>
                            <w:bottom w:val="none" w:sz="0" w:space="0" w:color="auto"/>
                            <w:right w:val="none" w:sz="0" w:space="0" w:color="auto"/>
                          </w:divBdr>
                        </w:div>
                        <w:div w:id="817301277">
                          <w:marLeft w:val="0"/>
                          <w:marRight w:val="0"/>
                          <w:marTop w:val="0"/>
                          <w:marBottom w:val="0"/>
                          <w:divBdr>
                            <w:top w:val="none" w:sz="0" w:space="0" w:color="auto"/>
                            <w:left w:val="none" w:sz="0" w:space="0" w:color="auto"/>
                            <w:bottom w:val="none" w:sz="0" w:space="0" w:color="auto"/>
                            <w:right w:val="none" w:sz="0" w:space="0" w:color="auto"/>
                          </w:divBdr>
                          <w:divsChild>
                            <w:div w:id="1070734831">
                              <w:marLeft w:val="0"/>
                              <w:marRight w:val="0"/>
                              <w:marTop w:val="0"/>
                              <w:marBottom w:val="0"/>
                              <w:divBdr>
                                <w:top w:val="none" w:sz="0" w:space="0" w:color="auto"/>
                                <w:left w:val="none" w:sz="0" w:space="0" w:color="auto"/>
                                <w:bottom w:val="none" w:sz="0" w:space="0" w:color="auto"/>
                                <w:right w:val="none" w:sz="0" w:space="0" w:color="auto"/>
                              </w:divBdr>
                            </w:div>
                            <w:div w:id="1987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3246">
                  <w:marLeft w:val="0"/>
                  <w:marRight w:val="0"/>
                  <w:marTop w:val="0"/>
                  <w:marBottom w:val="0"/>
                  <w:divBdr>
                    <w:top w:val="none" w:sz="0" w:space="0" w:color="auto"/>
                    <w:left w:val="none" w:sz="0" w:space="0" w:color="auto"/>
                    <w:bottom w:val="none" w:sz="0" w:space="0" w:color="auto"/>
                    <w:right w:val="none" w:sz="0" w:space="0" w:color="auto"/>
                  </w:divBdr>
                  <w:divsChild>
                    <w:div w:id="1195463481">
                      <w:marLeft w:val="0"/>
                      <w:marRight w:val="0"/>
                      <w:marTop w:val="0"/>
                      <w:marBottom w:val="600"/>
                      <w:divBdr>
                        <w:top w:val="none" w:sz="0" w:space="0" w:color="auto"/>
                        <w:left w:val="none" w:sz="0" w:space="0" w:color="auto"/>
                        <w:bottom w:val="none" w:sz="0" w:space="0" w:color="auto"/>
                        <w:right w:val="none" w:sz="0" w:space="0" w:color="auto"/>
                      </w:divBdr>
                      <w:divsChild>
                        <w:div w:id="1417634233">
                          <w:marLeft w:val="0"/>
                          <w:marRight w:val="0"/>
                          <w:marTop w:val="0"/>
                          <w:marBottom w:val="0"/>
                          <w:divBdr>
                            <w:top w:val="none" w:sz="0" w:space="0" w:color="auto"/>
                            <w:left w:val="none" w:sz="0" w:space="0" w:color="auto"/>
                            <w:bottom w:val="none" w:sz="0" w:space="0" w:color="auto"/>
                            <w:right w:val="none" w:sz="0" w:space="0" w:color="auto"/>
                          </w:divBdr>
                        </w:div>
                        <w:div w:id="1206334164">
                          <w:marLeft w:val="0"/>
                          <w:marRight w:val="0"/>
                          <w:marTop w:val="0"/>
                          <w:marBottom w:val="0"/>
                          <w:divBdr>
                            <w:top w:val="none" w:sz="0" w:space="0" w:color="auto"/>
                            <w:left w:val="none" w:sz="0" w:space="0" w:color="auto"/>
                            <w:bottom w:val="none" w:sz="0" w:space="0" w:color="auto"/>
                            <w:right w:val="none" w:sz="0" w:space="0" w:color="auto"/>
                          </w:divBdr>
                          <w:divsChild>
                            <w:div w:id="239679459">
                              <w:marLeft w:val="0"/>
                              <w:marRight w:val="0"/>
                              <w:marTop w:val="0"/>
                              <w:marBottom w:val="0"/>
                              <w:divBdr>
                                <w:top w:val="none" w:sz="0" w:space="0" w:color="auto"/>
                                <w:left w:val="none" w:sz="0" w:space="0" w:color="auto"/>
                                <w:bottom w:val="none" w:sz="0" w:space="0" w:color="auto"/>
                                <w:right w:val="none" w:sz="0" w:space="0" w:color="auto"/>
                              </w:divBdr>
                            </w:div>
                            <w:div w:id="503590016">
                              <w:marLeft w:val="0"/>
                              <w:marRight w:val="0"/>
                              <w:marTop w:val="0"/>
                              <w:marBottom w:val="0"/>
                              <w:divBdr>
                                <w:top w:val="none" w:sz="0" w:space="0" w:color="auto"/>
                                <w:left w:val="none" w:sz="0" w:space="0" w:color="auto"/>
                                <w:bottom w:val="none" w:sz="0" w:space="0" w:color="auto"/>
                                <w:right w:val="none" w:sz="0" w:space="0" w:color="auto"/>
                              </w:divBdr>
                            </w:div>
                          </w:divsChild>
                        </w:div>
                        <w:div w:id="140198870">
                          <w:marLeft w:val="0"/>
                          <w:marRight w:val="0"/>
                          <w:marTop w:val="0"/>
                          <w:marBottom w:val="0"/>
                          <w:divBdr>
                            <w:top w:val="none" w:sz="0" w:space="0" w:color="auto"/>
                            <w:left w:val="none" w:sz="0" w:space="0" w:color="auto"/>
                            <w:bottom w:val="none" w:sz="0" w:space="0" w:color="auto"/>
                            <w:right w:val="none" w:sz="0" w:space="0" w:color="auto"/>
                          </w:divBdr>
                        </w:div>
                        <w:div w:id="1334457836">
                          <w:marLeft w:val="0"/>
                          <w:marRight w:val="0"/>
                          <w:marTop w:val="0"/>
                          <w:marBottom w:val="0"/>
                          <w:divBdr>
                            <w:top w:val="none" w:sz="0" w:space="0" w:color="auto"/>
                            <w:left w:val="none" w:sz="0" w:space="0" w:color="auto"/>
                            <w:bottom w:val="none" w:sz="0" w:space="0" w:color="auto"/>
                            <w:right w:val="none" w:sz="0" w:space="0" w:color="auto"/>
                          </w:divBdr>
                          <w:divsChild>
                            <w:div w:id="392702411">
                              <w:marLeft w:val="0"/>
                              <w:marRight w:val="0"/>
                              <w:marTop w:val="0"/>
                              <w:marBottom w:val="0"/>
                              <w:divBdr>
                                <w:top w:val="none" w:sz="0" w:space="0" w:color="auto"/>
                                <w:left w:val="none" w:sz="0" w:space="0" w:color="auto"/>
                                <w:bottom w:val="none" w:sz="0" w:space="0" w:color="auto"/>
                                <w:right w:val="none" w:sz="0" w:space="0" w:color="auto"/>
                              </w:divBdr>
                            </w:div>
                            <w:div w:id="18357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911">
                  <w:marLeft w:val="0"/>
                  <w:marRight w:val="0"/>
                  <w:marTop w:val="0"/>
                  <w:marBottom w:val="0"/>
                  <w:divBdr>
                    <w:top w:val="none" w:sz="0" w:space="0" w:color="auto"/>
                    <w:left w:val="none" w:sz="0" w:space="0" w:color="auto"/>
                    <w:bottom w:val="none" w:sz="0" w:space="0" w:color="auto"/>
                    <w:right w:val="none" w:sz="0" w:space="0" w:color="auto"/>
                  </w:divBdr>
                  <w:divsChild>
                    <w:div w:id="1794711160">
                      <w:marLeft w:val="0"/>
                      <w:marRight w:val="0"/>
                      <w:marTop w:val="0"/>
                      <w:marBottom w:val="600"/>
                      <w:divBdr>
                        <w:top w:val="none" w:sz="0" w:space="0" w:color="auto"/>
                        <w:left w:val="none" w:sz="0" w:space="0" w:color="auto"/>
                        <w:bottom w:val="none" w:sz="0" w:space="0" w:color="auto"/>
                        <w:right w:val="none" w:sz="0" w:space="0" w:color="auto"/>
                      </w:divBdr>
                      <w:divsChild>
                        <w:div w:id="1509828068">
                          <w:marLeft w:val="0"/>
                          <w:marRight w:val="0"/>
                          <w:marTop w:val="0"/>
                          <w:marBottom w:val="0"/>
                          <w:divBdr>
                            <w:top w:val="none" w:sz="0" w:space="0" w:color="auto"/>
                            <w:left w:val="none" w:sz="0" w:space="0" w:color="auto"/>
                            <w:bottom w:val="none" w:sz="0" w:space="0" w:color="auto"/>
                            <w:right w:val="none" w:sz="0" w:space="0" w:color="auto"/>
                          </w:divBdr>
                        </w:div>
                        <w:div w:id="792405134">
                          <w:marLeft w:val="0"/>
                          <w:marRight w:val="0"/>
                          <w:marTop w:val="0"/>
                          <w:marBottom w:val="0"/>
                          <w:divBdr>
                            <w:top w:val="none" w:sz="0" w:space="0" w:color="auto"/>
                            <w:left w:val="none" w:sz="0" w:space="0" w:color="auto"/>
                            <w:bottom w:val="none" w:sz="0" w:space="0" w:color="auto"/>
                            <w:right w:val="none" w:sz="0" w:space="0" w:color="auto"/>
                          </w:divBdr>
                        </w:div>
                        <w:div w:id="1354571977">
                          <w:marLeft w:val="0"/>
                          <w:marRight w:val="0"/>
                          <w:marTop w:val="0"/>
                          <w:marBottom w:val="0"/>
                          <w:divBdr>
                            <w:top w:val="none" w:sz="0" w:space="0" w:color="auto"/>
                            <w:left w:val="none" w:sz="0" w:space="0" w:color="auto"/>
                            <w:bottom w:val="none" w:sz="0" w:space="0" w:color="auto"/>
                            <w:right w:val="none" w:sz="0" w:space="0" w:color="auto"/>
                          </w:divBdr>
                          <w:divsChild>
                            <w:div w:id="2047484446">
                              <w:marLeft w:val="0"/>
                              <w:marRight w:val="0"/>
                              <w:marTop w:val="0"/>
                              <w:marBottom w:val="0"/>
                              <w:divBdr>
                                <w:top w:val="none" w:sz="0" w:space="0" w:color="auto"/>
                                <w:left w:val="none" w:sz="0" w:space="0" w:color="auto"/>
                                <w:bottom w:val="none" w:sz="0" w:space="0" w:color="auto"/>
                                <w:right w:val="none" w:sz="0" w:space="0" w:color="auto"/>
                              </w:divBdr>
                            </w:div>
                            <w:div w:id="1940092194">
                              <w:marLeft w:val="0"/>
                              <w:marRight w:val="0"/>
                              <w:marTop w:val="0"/>
                              <w:marBottom w:val="0"/>
                              <w:divBdr>
                                <w:top w:val="none" w:sz="0" w:space="0" w:color="auto"/>
                                <w:left w:val="none" w:sz="0" w:space="0" w:color="auto"/>
                                <w:bottom w:val="none" w:sz="0" w:space="0" w:color="auto"/>
                                <w:right w:val="none" w:sz="0" w:space="0" w:color="auto"/>
                              </w:divBdr>
                            </w:div>
                          </w:divsChild>
                        </w:div>
                        <w:div w:id="1617297946">
                          <w:marLeft w:val="0"/>
                          <w:marRight w:val="0"/>
                          <w:marTop w:val="0"/>
                          <w:marBottom w:val="0"/>
                          <w:divBdr>
                            <w:top w:val="none" w:sz="0" w:space="0" w:color="auto"/>
                            <w:left w:val="none" w:sz="0" w:space="0" w:color="auto"/>
                            <w:bottom w:val="none" w:sz="0" w:space="0" w:color="auto"/>
                            <w:right w:val="none" w:sz="0" w:space="0" w:color="auto"/>
                          </w:divBdr>
                        </w:div>
                        <w:div w:id="554203750">
                          <w:marLeft w:val="0"/>
                          <w:marRight w:val="0"/>
                          <w:marTop w:val="0"/>
                          <w:marBottom w:val="0"/>
                          <w:divBdr>
                            <w:top w:val="none" w:sz="0" w:space="0" w:color="auto"/>
                            <w:left w:val="none" w:sz="0" w:space="0" w:color="auto"/>
                            <w:bottom w:val="none" w:sz="0" w:space="0" w:color="auto"/>
                            <w:right w:val="none" w:sz="0" w:space="0" w:color="auto"/>
                          </w:divBdr>
                        </w:div>
                        <w:div w:id="806897498">
                          <w:marLeft w:val="0"/>
                          <w:marRight w:val="0"/>
                          <w:marTop w:val="0"/>
                          <w:marBottom w:val="0"/>
                          <w:divBdr>
                            <w:top w:val="none" w:sz="0" w:space="0" w:color="auto"/>
                            <w:left w:val="none" w:sz="0" w:space="0" w:color="auto"/>
                            <w:bottom w:val="none" w:sz="0" w:space="0" w:color="auto"/>
                            <w:right w:val="none" w:sz="0" w:space="0" w:color="auto"/>
                          </w:divBdr>
                          <w:divsChild>
                            <w:div w:id="1304696510">
                              <w:marLeft w:val="0"/>
                              <w:marRight w:val="0"/>
                              <w:marTop w:val="0"/>
                              <w:marBottom w:val="0"/>
                              <w:divBdr>
                                <w:top w:val="none" w:sz="0" w:space="0" w:color="auto"/>
                                <w:left w:val="none" w:sz="0" w:space="0" w:color="auto"/>
                                <w:bottom w:val="none" w:sz="0" w:space="0" w:color="auto"/>
                                <w:right w:val="none" w:sz="0" w:space="0" w:color="auto"/>
                              </w:divBdr>
                            </w:div>
                            <w:div w:id="207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20">
                      <w:marLeft w:val="0"/>
                      <w:marRight w:val="0"/>
                      <w:marTop w:val="0"/>
                      <w:marBottom w:val="600"/>
                      <w:divBdr>
                        <w:top w:val="none" w:sz="0" w:space="0" w:color="auto"/>
                        <w:left w:val="none" w:sz="0" w:space="0" w:color="auto"/>
                        <w:bottom w:val="none" w:sz="0" w:space="0" w:color="auto"/>
                        <w:right w:val="none" w:sz="0" w:space="0" w:color="auto"/>
                      </w:divBdr>
                      <w:divsChild>
                        <w:div w:id="1907063859">
                          <w:marLeft w:val="0"/>
                          <w:marRight w:val="0"/>
                          <w:marTop w:val="0"/>
                          <w:marBottom w:val="0"/>
                          <w:divBdr>
                            <w:top w:val="none" w:sz="0" w:space="0" w:color="auto"/>
                            <w:left w:val="none" w:sz="0" w:space="0" w:color="auto"/>
                            <w:bottom w:val="none" w:sz="0" w:space="0" w:color="auto"/>
                            <w:right w:val="none" w:sz="0" w:space="0" w:color="auto"/>
                          </w:divBdr>
                        </w:div>
                        <w:div w:id="1473210269">
                          <w:marLeft w:val="0"/>
                          <w:marRight w:val="0"/>
                          <w:marTop w:val="0"/>
                          <w:marBottom w:val="0"/>
                          <w:divBdr>
                            <w:top w:val="none" w:sz="0" w:space="0" w:color="auto"/>
                            <w:left w:val="none" w:sz="0" w:space="0" w:color="auto"/>
                            <w:bottom w:val="none" w:sz="0" w:space="0" w:color="auto"/>
                            <w:right w:val="none" w:sz="0" w:space="0" w:color="auto"/>
                          </w:divBdr>
                        </w:div>
                        <w:div w:id="1049381225">
                          <w:marLeft w:val="0"/>
                          <w:marRight w:val="0"/>
                          <w:marTop w:val="0"/>
                          <w:marBottom w:val="0"/>
                          <w:divBdr>
                            <w:top w:val="none" w:sz="0" w:space="0" w:color="auto"/>
                            <w:left w:val="none" w:sz="0" w:space="0" w:color="auto"/>
                            <w:bottom w:val="none" w:sz="0" w:space="0" w:color="auto"/>
                            <w:right w:val="none" w:sz="0" w:space="0" w:color="auto"/>
                          </w:divBdr>
                          <w:divsChild>
                            <w:div w:id="236208428">
                              <w:marLeft w:val="0"/>
                              <w:marRight w:val="0"/>
                              <w:marTop w:val="0"/>
                              <w:marBottom w:val="0"/>
                              <w:divBdr>
                                <w:top w:val="none" w:sz="0" w:space="0" w:color="auto"/>
                                <w:left w:val="none" w:sz="0" w:space="0" w:color="auto"/>
                                <w:bottom w:val="none" w:sz="0" w:space="0" w:color="auto"/>
                                <w:right w:val="none" w:sz="0" w:space="0" w:color="auto"/>
                              </w:divBdr>
                            </w:div>
                            <w:div w:id="1392079201">
                              <w:marLeft w:val="0"/>
                              <w:marRight w:val="0"/>
                              <w:marTop w:val="0"/>
                              <w:marBottom w:val="0"/>
                              <w:divBdr>
                                <w:top w:val="none" w:sz="0" w:space="0" w:color="auto"/>
                                <w:left w:val="none" w:sz="0" w:space="0" w:color="auto"/>
                                <w:bottom w:val="none" w:sz="0" w:space="0" w:color="auto"/>
                                <w:right w:val="none" w:sz="0" w:space="0" w:color="auto"/>
                              </w:divBdr>
                            </w:div>
                          </w:divsChild>
                        </w:div>
                        <w:div w:id="1330057358">
                          <w:marLeft w:val="0"/>
                          <w:marRight w:val="0"/>
                          <w:marTop w:val="0"/>
                          <w:marBottom w:val="0"/>
                          <w:divBdr>
                            <w:top w:val="none" w:sz="0" w:space="0" w:color="auto"/>
                            <w:left w:val="none" w:sz="0" w:space="0" w:color="auto"/>
                            <w:bottom w:val="none" w:sz="0" w:space="0" w:color="auto"/>
                            <w:right w:val="none" w:sz="0" w:space="0" w:color="auto"/>
                          </w:divBdr>
                        </w:div>
                        <w:div w:id="671032728">
                          <w:marLeft w:val="0"/>
                          <w:marRight w:val="0"/>
                          <w:marTop w:val="0"/>
                          <w:marBottom w:val="0"/>
                          <w:divBdr>
                            <w:top w:val="none" w:sz="0" w:space="0" w:color="auto"/>
                            <w:left w:val="none" w:sz="0" w:space="0" w:color="auto"/>
                            <w:bottom w:val="none" w:sz="0" w:space="0" w:color="auto"/>
                            <w:right w:val="none" w:sz="0" w:space="0" w:color="auto"/>
                          </w:divBdr>
                        </w:div>
                        <w:div w:id="666520547">
                          <w:marLeft w:val="0"/>
                          <w:marRight w:val="0"/>
                          <w:marTop w:val="0"/>
                          <w:marBottom w:val="0"/>
                          <w:divBdr>
                            <w:top w:val="none" w:sz="0" w:space="0" w:color="auto"/>
                            <w:left w:val="none" w:sz="0" w:space="0" w:color="auto"/>
                            <w:bottom w:val="none" w:sz="0" w:space="0" w:color="auto"/>
                            <w:right w:val="none" w:sz="0" w:space="0" w:color="auto"/>
                          </w:divBdr>
                          <w:divsChild>
                            <w:div w:id="1241715433">
                              <w:marLeft w:val="0"/>
                              <w:marRight w:val="0"/>
                              <w:marTop w:val="0"/>
                              <w:marBottom w:val="0"/>
                              <w:divBdr>
                                <w:top w:val="none" w:sz="0" w:space="0" w:color="auto"/>
                                <w:left w:val="none" w:sz="0" w:space="0" w:color="auto"/>
                                <w:bottom w:val="none" w:sz="0" w:space="0" w:color="auto"/>
                                <w:right w:val="none" w:sz="0" w:space="0" w:color="auto"/>
                              </w:divBdr>
                            </w:div>
                            <w:div w:id="1233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69569">
          <w:marLeft w:val="0"/>
          <w:marRight w:val="0"/>
          <w:marTop w:val="0"/>
          <w:marBottom w:val="600"/>
          <w:divBdr>
            <w:top w:val="none" w:sz="0" w:space="0" w:color="auto"/>
            <w:left w:val="none" w:sz="0" w:space="0" w:color="auto"/>
            <w:bottom w:val="none" w:sz="0" w:space="0" w:color="auto"/>
            <w:right w:val="none" w:sz="0" w:space="0" w:color="auto"/>
          </w:divBdr>
          <w:divsChild>
            <w:div w:id="1237670117">
              <w:marLeft w:val="0"/>
              <w:marRight w:val="0"/>
              <w:marTop w:val="0"/>
              <w:marBottom w:val="0"/>
              <w:divBdr>
                <w:top w:val="none" w:sz="0" w:space="0" w:color="auto"/>
                <w:left w:val="none" w:sz="0" w:space="0" w:color="auto"/>
                <w:bottom w:val="none" w:sz="0" w:space="0" w:color="auto"/>
                <w:right w:val="none" w:sz="0" w:space="0" w:color="auto"/>
              </w:divBdr>
            </w:div>
          </w:divsChild>
        </w:div>
        <w:div w:id="221867782">
          <w:marLeft w:val="0"/>
          <w:marRight w:val="0"/>
          <w:marTop w:val="0"/>
          <w:marBottom w:val="600"/>
          <w:divBdr>
            <w:top w:val="none" w:sz="0" w:space="0" w:color="auto"/>
            <w:left w:val="none" w:sz="0" w:space="0" w:color="auto"/>
            <w:bottom w:val="none" w:sz="0" w:space="0" w:color="auto"/>
            <w:right w:val="none" w:sz="0" w:space="0" w:color="auto"/>
          </w:divBdr>
          <w:divsChild>
            <w:div w:id="1849903857">
              <w:marLeft w:val="0"/>
              <w:marRight w:val="0"/>
              <w:marTop w:val="0"/>
              <w:marBottom w:val="0"/>
              <w:divBdr>
                <w:top w:val="none" w:sz="0" w:space="0" w:color="auto"/>
                <w:left w:val="none" w:sz="0" w:space="0" w:color="auto"/>
                <w:bottom w:val="none" w:sz="0" w:space="0" w:color="auto"/>
                <w:right w:val="none" w:sz="0" w:space="0" w:color="auto"/>
              </w:divBdr>
            </w:div>
          </w:divsChild>
        </w:div>
        <w:div w:id="1269852293">
          <w:marLeft w:val="0"/>
          <w:marRight w:val="0"/>
          <w:marTop w:val="0"/>
          <w:marBottom w:val="600"/>
          <w:divBdr>
            <w:top w:val="none" w:sz="0" w:space="0" w:color="auto"/>
            <w:left w:val="none" w:sz="0" w:space="0" w:color="auto"/>
            <w:bottom w:val="none" w:sz="0" w:space="0" w:color="auto"/>
            <w:right w:val="none" w:sz="0" w:space="0" w:color="auto"/>
          </w:divBdr>
          <w:divsChild>
            <w:div w:id="1841041935">
              <w:marLeft w:val="0"/>
              <w:marRight w:val="0"/>
              <w:marTop w:val="0"/>
              <w:marBottom w:val="0"/>
              <w:divBdr>
                <w:top w:val="none" w:sz="0" w:space="0" w:color="auto"/>
                <w:left w:val="none" w:sz="0" w:space="0" w:color="auto"/>
                <w:bottom w:val="none" w:sz="0" w:space="0" w:color="auto"/>
                <w:right w:val="none" w:sz="0" w:space="0" w:color="auto"/>
              </w:divBdr>
            </w:div>
          </w:divsChild>
        </w:div>
        <w:div w:id="491873957">
          <w:marLeft w:val="0"/>
          <w:marRight w:val="0"/>
          <w:marTop w:val="0"/>
          <w:marBottom w:val="600"/>
          <w:divBdr>
            <w:top w:val="none" w:sz="0" w:space="0" w:color="auto"/>
            <w:left w:val="none" w:sz="0" w:space="0" w:color="auto"/>
            <w:bottom w:val="none" w:sz="0" w:space="0" w:color="auto"/>
            <w:right w:val="none" w:sz="0" w:space="0" w:color="auto"/>
          </w:divBdr>
          <w:divsChild>
            <w:div w:id="53897955">
              <w:marLeft w:val="0"/>
              <w:marRight w:val="0"/>
              <w:marTop w:val="0"/>
              <w:marBottom w:val="0"/>
              <w:divBdr>
                <w:top w:val="none" w:sz="0" w:space="0" w:color="auto"/>
                <w:left w:val="none" w:sz="0" w:space="0" w:color="auto"/>
                <w:bottom w:val="none" w:sz="0" w:space="0" w:color="auto"/>
                <w:right w:val="none" w:sz="0" w:space="0" w:color="auto"/>
              </w:divBdr>
            </w:div>
          </w:divsChild>
        </w:div>
        <w:div w:id="144515562">
          <w:marLeft w:val="0"/>
          <w:marRight w:val="0"/>
          <w:marTop w:val="0"/>
          <w:marBottom w:val="600"/>
          <w:divBdr>
            <w:top w:val="none" w:sz="0" w:space="0" w:color="auto"/>
            <w:left w:val="none" w:sz="0" w:space="0" w:color="auto"/>
            <w:bottom w:val="none" w:sz="0" w:space="0" w:color="auto"/>
            <w:right w:val="none" w:sz="0" w:space="0" w:color="auto"/>
          </w:divBdr>
        </w:div>
        <w:div w:id="808518636">
          <w:marLeft w:val="0"/>
          <w:marRight w:val="0"/>
          <w:marTop w:val="0"/>
          <w:marBottom w:val="600"/>
          <w:divBdr>
            <w:top w:val="none" w:sz="0" w:space="0" w:color="auto"/>
            <w:left w:val="none" w:sz="0" w:space="0" w:color="auto"/>
            <w:bottom w:val="none" w:sz="0" w:space="0" w:color="auto"/>
            <w:right w:val="none" w:sz="0" w:space="0" w:color="auto"/>
          </w:divBdr>
          <w:divsChild>
            <w:div w:id="239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legalcode" TargetMode="External"/><Relationship Id="rId13" Type="http://schemas.openxmlformats.org/officeDocument/2006/relationships/hyperlink" Target="mailto:yvan.barbier@spw.wallonie.b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bservatoire.biodiversite.wallonie.be/cmdd/" TargetMode="External"/><Relationship Id="rId12" Type="http://schemas.openxmlformats.org/officeDocument/2006/relationships/hyperlink" Target="mailto:louismarie.delescaille@spw.wallonie.be" TargetMode="External"/><Relationship Id="rId17" Type="http://schemas.openxmlformats.org/officeDocument/2006/relationships/hyperlink" Target="http://dx.doi.org/10.3391/mbi.2015.6.2.02" TargetMode="External"/><Relationship Id="rId2" Type="http://schemas.openxmlformats.org/officeDocument/2006/relationships/numbering" Target="numbering.xml"/><Relationship Id="rId16" Type="http://schemas.openxmlformats.org/officeDocument/2006/relationships/hyperlink" Target="https://doi.org/10.3897/rio.3.e13414"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yvan.barbier@spw.wallonie.be" TargetMode="External"/><Relationship Id="rId5" Type="http://schemas.openxmlformats.org/officeDocument/2006/relationships/webSettings" Target="webSettings.xml"/><Relationship Id="rId15" Type="http://schemas.openxmlformats.org/officeDocument/2006/relationships/hyperlink" Target="https://doi.org/10.15468/wtda1m" TargetMode="External"/><Relationship Id="rId10" Type="http://schemas.openxmlformats.org/officeDocument/2006/relationships/hyperlink" Target="mailto:yvan.barbier@spw.wallonie.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ouismarie.delescaille@spw.wallonie.be" TargetMode="External"/><Relationship Id="rId14" Type="http://schemas.openxmlformats.org/officeDocument/2006/relationships/hyperlink" Target="https://www.gbif.org/dataset/9ff7d317-609b-4c08-bd86-3bc404b77c4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9F9A10-5C2F-43F7-8624-E6524FC2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8860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46123</dc:creator>
  <cp:lastModifiedBy>46123</cp:lastModifiedBy>
  <cp:revision>2</cp:revision>
  <dcterms:created xsi:type="dcterms:W3CDTF">2018-06-04T09:37:00Z</dcterms:created>
  <dcterms:modified xsi:type="dcterms:W3CDTF">2018-06-04T09:37:00Z</dcterms:modified>
</cp:coreProperties>
</file>